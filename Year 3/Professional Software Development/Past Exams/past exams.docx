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3C61" w14:textId="6BA1FC36" w:rsidR="00F47F55" w:rsidRDefault="00401B80" w:rsidP="00401B80">
      <w:pPr>
        <w:pStyle w:val="Heading1"/>
      </w:pPr>
      <w:r>
        <w:t>2021</w:t>
      </w:r>
    </w:p>
    <w:p w14:paraId="2BBA97AB" w14:textId="462EBBD3" w:rsidR="00401B80" w:rsidRDefault="00EF41AD" w:rsidP="00401B80">
      <w:ins w:id="0" w:author="Karlis Siders" w:date="2022-04-23T23:05:00Z">
        <w:r>
          <w:t>Changes</w:t>
        </w:r>
        <w:r w:rsidR="00190173">
          <w:t xml:space="preserve"> in RED</w:t>
        </w:r>
      </w:ins>
      <w:ins w:id="1" w:author="Karlis Siders" w:date="2022-04-24T11:54:00Z">
        <w:r w:rsidR="00EC006E">
          <w:t>+</w:t>
        </w:r>
      </w:ins>
      <w:ins w:id="2" w:author="Karlis Siders" w:date="2022-04-23T23:05:00Z">
        <w:r>
          <w:t>: Tim Storer’s walkthrough</w:t>
        </w:r>
      </w:ins>
    </w:p>
    <w:p w14:paraId="6AD2F8EE" w14:textId="46A24703" w:rsidR="00401B80" w:rsidRDefault="001A129D" w:rsidP="00401B80">
      <w:r>
        <w:t>1</w:t>
      </w:r>
    </w:p>
    <w:p w14:paraId="271BC060" w14:textId="3AE44B81" w:rsidR="001A129D" w:rsidRDefault="001A129D" w:rsidP="00401B80">
      <w:r>
        <w:t xml:space="preserve">a) A retrospective focuses on the </w:t>
      </w:r>
      <w:r w:rsidR="00CC0F76" w:rsidRPr="003A4DA5">
        <w:rPr>
          <w:b/>
          <w:bCs/>
          <w:rPrChange w:id="3" w:author="Karlis Siders" w:date="2022-04-24T12:20:00Z">
            <w:rPr/>
          </w:rPrChange>
        </w:rPr>
        <w:t>process</w:t>
      </w:r>
      <w:r w:rsidR="00CC0F76">
        <w:t xml:space="preserve"> of the work that the team has done, i.e., how</w:t>
      </w:r>
      <w:r w:rsidR="004F721E">
        <w:t xml:space="preserve"> the team worked together or separately to solve the issues</w:t>
      </w:r>
      <w:r w:rsidR="009C263B">
        <w:t xml:space="preserve"> they experienced and implement the features agreed with the customer. Retrospectives are about finding problems </w:t>
      </w:r>
      <w:r w:rsidR="00320615">
        <w:t>in the workflow</w:t>
      </w:r>
      <w:ins w:id="4" w:author="Karlis Siders" w:date="2022-04-24T12:20:00Z">
        <w:r w:rsidR="003A4DA5">
          <w:t>/software process</w:t>
        </w:r>
      </w:ins>
      <w:r w:rsidR="00320615">
        <w:t xml:space="preserve"> and thinking of ways to resolve them. In contrast, sprint review meetings are about communicating with the customer </w:t>
      </w:r>
      <w:r w:rsidR="008924C2">
        <w:t>to decide what features and fixes</w:t>
      </w:r>
      <w:ins w:id="5" w:author="Karlis Siders" w:date="2022-04-24T12:20:00Z">
        <w:r w:rsidR="008908BA">
          <w:t xml:space="preserve"> for the </w:t>
        </w:r>
        <w:r w:rsidR="008908BA" w:rsidRPr="008908BA">
          <w:rPr>
            <w:b/>
            <w:bCs/>
            <w:rPrChange w:id="6" w:author="Karlis Siders" w:date="2022-04-24T12:21:00Z">
              <w:rPr/>
            </w:rPrChange>
          </w:rPr>
          <w:t>pr</w:t>
        </w:r>
      </w:ins>
      <w:ins w:id="7" w:author="Karlis Siders" w:date="2022-04-24T12:21:00Z">
        <w:r w:rsidR="008908BA" w:rsidRPr="008908BA">
          <w:rPr>
            <w:b/>
            <w:bCs/>
            <w:rPrChange w:id="8" w:author="Karlis Siders" w:date="2022-04-24T12:21:00Z">
              <w:rPr/>
            </w:rPrChange>
          </w:rPr>
          <w:t>oduct</w:t>
        </w:r>
      </w:ins>
      <w:r w:rsidR="008924C2">
        <w:t xml:space="preserve"> to focus on in the </w:t>
      </w:r>
      <w:r w:rsidR="008924C2" w:rsidRPr="008908BA">
        <w:rPr>
          <w:b/>
          <w:bCs/>
          <w:rPrChange w:id="9" w:author="Karlis Siders" w:date="2022-04-24T12:21:00Z">
            <w:rPr/>
          </w:rPrChange>
        </w:rPr>
        <w:t>next sprint</w:t>
      </w:r>
      <w:r w:rsidR="008924C2">
        <w:t xml:space="preserve">, i.e., the </w:t>
      </w:r>
      <w:r w:rsidR="008924C2">
        <w:rPr>
          <w:i/>
          <w:iCs/>
        </w:rPr>
        <w:t>what</w:t>
      </w:r>
      <w:r w:rsidR="008924C2">
        <w:t xml:space="preserve">, not the </w:t>
      </w:r>
      <w:r w:rsidR="008924C2">
        <w:rPr>
          <w:i/>
          <w:iCs/>
        </w:rPr>
        <w:t>how</w:t>
      </w:r>
      <w:r w:rsidR="008924C2">
        <w:t>.</w:t>
      </w:r>
    </w:p>
    <w:p w14:paraId="71077E27" w14:textId="77777777" w:rsidR="008924C2" w:rsidRDefault="008924C2" w:rsidP="00401B80"/>
    <w:p w14:paraId="05C33613" w14:textId="34434450" w:rsidR="008924C2" w:rsidRDefault="008924C2" w:rsidP="00401B80">
      <w:r>
        <w:t xml:space="preserve">b) </w:t>
      </w:r>
      <w:r w:rsidR="000018EF">
        <w:t>The problems:</w:t>
      </w:r>
    </w:p>
    <w:p w14:paraId="3023EB09" w14:textId="2BDB6F6D" w:rsidR="000018EF" w:rsidRDefault="000018EF" w:rsidP="000018EF">
      <w:pPr>
        <w:pStyle w:val="ListParagraph"/>
        <w:numPr>
          <w:ilvl w:val="0"/>
          <w:numId w:val="1"/>
        </w:numPr>
      </w:pPr>
      <w:r>
        <w:t xml:space="preserve">Not all team members were </w:t>
      </w:r>
      <w:r w:rsidRPr="006023D3">
        <w:rPr>
          <w:b/>
          <w:bCs/>
          <w:rPrChange w:id="10" w:author="Karlis Siders" w:date="2022-04-24T12:35:00Z">
            <w:rPr/>
          </w:rPrChange>
        </w:rPr>
        <w:t>present</w:t>
      </w:r>
      <w:r w:rsidR="00C56676">
        <w:t>.</w:t>
      </w:r>
    </w:p>
    <w:p w14:paraId="43AAD011" w14:textId="6ADAC63D" w:rsidR="005F7F2F" w:rsidRDefault="005F7F2F" w:rsidP="005F7F2F">
      <w:pPr>
        <w:pStyle w:val="ListParagraph"/>
        <w:numPr>
          <w:ilvl w:val="1"/>
          <w:numId w:val="1"/>
        </w:numPr>
      </w:pPr>
      <w:r>
        <w:t xml:space="preserve">Make sure to find a time when everyone is </w:t>
      </w:r>
      <w:r w:rsidRPr="006023D3">
        <w:rPr>
          <w:b/>
          <w:bCs/>
          <w:rPrChange w:id="11" w:author="Karlis Siders" w:date="2022-04-24T12:35:00Z">
            <w:rPr/>
          </w:rPrChange>
        </w:rPr>
        <w:t>available</w:t>
      </w:r>
      <w:r w:rsidR="00396FC2">
        <w:t>, including Robert.</w:t>
      </w:r>
    </w:p>
    <w:p w14:paraId="5BE4F466" w14:textId="5ED1A608" w:rsidR="00396FC2" w:rsidRDefault="00AF5E76" w:rsidP="00396FC2">
      <w:pPr>
        <w:pStyle w:val="ListParagraph"/>
        <w:numPr>
          <w:ilvl w:val="0"/>
          <w:numId w:val="1"/>
        </w:numPr>
      </w:pPr>
      <w:r>
        <w:t xml:space="preserve">Sticky notes were given to everyone </w:t>
      </w:r>
      <w:r w:rsidRPr="00602E42">
        <w:rPr>
          <w:b/>
          <w:bCs/>
          <w:rPrChange w:id="12" w:author="Karlis Siders" w:date="2022-04-24T12:32:00Z">
            <w:rPr/>
          </w:rPrChange>
        </w:rPr>
        <w:t>in turn</w:t>
      </w:r>
      <w:r w:rsidR="00C56676">
        <w:t>, and only one for each.</w:t>
      </w:r>
    </w:p>
    <w:p w14:paraId="031D18A6" w14:textId="570757A0" w:rsidR="00AF5E76" w:rsidRDefault="00AF5E76" w:rsidP="00AF5E76">
      <w:pPr>
        <w:pStyle w:val="ListParagraph"/>
        <w:numPr>
          <w:ilvl w:val="1"/>
          <w:numId w:val="1"/>
        </w:numPr>
      </w:pPr>
      <w:r>
        <w:t xml:space="preserve">Give </w:t>
      </w:r>
      <w:r w:rsidR="00C56676" w:rsidRPr="00C56676">
        <w:rPr>
          <w:i/>
          <w:iCs/>
        </w:rPr>
        <w:t>multiple</w:t>
      </w:r>
      <w:r w:rsidR="00C56676">
        <w:t xml:space="preserve"> </w:t>
      </w:r>
      <w:r w:rsidRPr="00C56676">
        <w:t>sticky</w:t>
      </w:r>
      <w:r>
        <w:t xml:space="preserve"> notes to everyone at t</w:t>
      </w:r>
      <w:r w:rsidR="00C56676">
        <w:t>he start</w:t>
      </w:r>
      <w:r w:rsidR="00243993">
        <w:t xml:space="preserve"> to allow for dynamic addition to the board (</w:t>
      </w:r>
      <w:r w:rsidR="001C7EE1">
        <w:t>because of diversity of speed and amount of issues team members can think of)</w:t>
      </w:r>
    </w:p>
    <w:p w14:paraId="1B32C541" w14:textId="26097325" w:rsidR="001C7EE1" w:rsidRDefault="005326F7" w:rsidP="001C7EE1">
      <w:pPr>
        <w:pStyle w:val="ListParagraph"/>
        <w:numPr>
          <w:ilvl w:val="0"/>
          <w:numId w:val="1"/>
        </w:numPr>
      </w:pPr>
      <w:r>
        <w:t xml:space="preserve">Encouragement of </w:t>
      </w:r>
      <w:r w:rsidR="00DC70F0">
        <w:t>short retrospectives (</w:t>
      </w:r>
      <w:r w:rsidR="00DC70F0" w:rsidRPr="00405CBA">
        <w:rPr>
          <w:b/>
          <w:bCs/>
          <w:rPrChange w:id="13" w:author="Karlis Siders" w:date="2022-04-24T12:36:00Z">
            <w:rPr/>
          </w:rPrChange>
        </w:rPr>
        <w:t>10 minutes</w:t>
      </w:r>
      <w:r w:rsidR="00DC70F0">
        <w:t xml:space="preserve">) </w:t>
      </w:r>
      <w:r w:rsidR="006344DE">
        <w:t>reduces</w:t>
      </w:r>
      <w:r w:rsidR="00E26BC0">
        <w:t xml:space="preserve"> </w:t>
      </w:r>
      <w:r w:rsidR="006344DE">
        <w:t>team’s motivation to bring up issues, therefore damaging morale</w:t>
      </w:r>
    </w:p>
    <w:p w14:paraId="4EC65DF6" w14:textId="4BDC7BD3" w:rsidR="006344DE" w:rsidRDefault="00BA1765" w:rsidP="006344DE">
      <w:pPr>
        <w:pStyle w:val="ListParagraph"/>
        <w:numPr>
          <w:ilvl w:val="1"/>
          <w:numId w:val="1"/>
        </w:numPr>
      </w:pPr>
      <w:r>
        <w:t xml:space="preserve">Encourage everyone to speak, don’t try to “keep it [the retrospective] short”, </w:t>
      </w:r>
      <w:r w:rsidR="00A95EE5">
        <w:t>make sure everyone is happy with what was discussed before ending the retrospective.</w:t>
      </w:r>
      <w:ins w:id="14" w:author="Karlis Siders" w:date="2022-04-24T12:36:00Z">
        <w:r w:rsidR="003E5F7D">
          <w:t xml:space="preserve"> / Explicitly set a specific time, e.g., 60</w:t>
        </w:r>
      </w:ins>
      <w:ins w:id="15" w:author="Karlis Siders" w:date="2022-04-24T12:37:00Z">
        <w:r w:rsidR="003E5F7D">
          <w:t>/90/120 minutes.</w:t>
        </w:r>
      </w:ins>
    </w:p>
    <w:p w14:paraId="792F43E5" w14:textId="743D1392" w:rsidR="00A95EE5" w:rsidRDefault="009D0E4A" w:rsidP="00A95EE5">
      <w:pPr>
        <w:pStyle w:val="ListParagraph"/>
        <w:numPr>
          <w:ilvl w:val="0"/>
          <w:numId w:val="1"/>
        </w:numPr>
      </w:pPr>
      <w:r>
        <w:t xml:space="preserve">Some </w:t>
      </w:r>
      <w:r w:rsidR="00EA464A">
        <w:t xml:space="preserve">issues are repeated, </w:t>
      </w:r>
      <w:r w:rsidR="00006F23">
        <w:t>highlighting</w:t>
      </w:r>
      <w:r w:rsidR="00EA464A">
        <w:t xml:space="preserve"> lack of engagement with what the other teammates are adding to the board</w:t>
      </w:r>
    </w:p>
    <w:p w14:paraId="429E8DC0" w14:textId="355C1C99" w:rsidR="00EA464A" w:rsidRDefault="00EA464A" w:rsidP="00EA464A">
      <w:pPr>
        <w:pStyle w:val="ListParagraph"/>
        <w:numPr>
          <w:ilvl w:val="1"/>
          <w:numId w:val="1"/>
        </w:numPr>
      </w:pPr>
      <w:r>
        <w:t>Encourage diversity of issues raised</w:t>
      </w:r>
      <w:r w:rsidR="00006F23">
        <w:t>, possibly including how to achieve the issues</w:t>
      </w:r>
    </w:p>
    <w:p w14:paraId="2D33D810" w14:textId="620A0ACA" w:rsidR="00006F23" w:rsidRDefault="00D272B9" w:rsidP="00006F23">
      <w:pPr>
        <w:pStyle w:val="ListParagraph"/>
        <w:numPr>
          <w:ilvl w:val="0"/>
          <w:numId w:val="1"/>
        </w:numPr>
      </w:pPr>
      <w:r>
        <w:t xml:space="preserve">Unequal </w:t>
      </w:r>
      <w:r w:rsidR="00B0583D">
        <w:t>work is given to team members when assigning overdue tickets to them (because of the different estimated times)</w:t>
      </w:r>
    </w:p>
    <w:p w14:paraId="3B49C61C" w14:textId="4934B7D0" w:rsidR="00B0583D" w:rsidRDefault="00B0583D" w:rsidP="00B0583D">
      <w:pPr>
        <w:pStyle w:val="ListParagraph"/>
        <w:numPr>
          <w:ilvl w:val="1"/>
          <w:numId w:val="1"/>
        </w:numPr>
      </w:pPr>
      <w:r>
        <w:t xml:space="preserve">Try to re-estimate </w:t>
      </w:r>
      <w:r w:rsidR="007637F6">
        <w:t xml:space="preserve">their completion times given current context, analyse why they weren’t completed, redistribute the tickets according to time, e.g., </w:t>
      </w:r>
      <w:r w:rsidR="00952AB5">
        <w:t xml:space="preserve">give </w:t>
      </w:r>
      <w:r w:rsidR="00952AB5">
        <w:rPr>
          <w:i/>
          <w:iCs/>
        </w:rPr>
        <w:t>Configurable notifications</w:t>
      </w:r>
      <w:r w:rsidR="00952AB5">
        <w:t xml:space="preserve"> to multiple people</w:t>
      </w:r>
    </w:p>
    <w:p w14:paraId="71AD08AC" w14:textId="0BC3C33A" w:rsidR="00952AB5" w:rsidRDefault="00F16520" w:rsidP="00952AB5">
      <w:pPr>
        <w:pStyle w:val="ListParagraph"/>
        <w:numPr>
          <w:ilvl w:val="0"/>
          <w:numId w:val="1"/>
        </w:numPr>
      </w:pPr>
      <w:r>
        <w:t xml:space="preserve">A teammate’s work was discussed without them being present </w:t>
      </w:r>
      <w:r w:rsidR="00282CA4">
        <w:t>because they did not want any “</w:t>
      </w:r>
      <w:r w:rsidR="00282CA4" w:rsidRPr="00F62B4D">
        <w:rPr>
          <w:b/>
          <w:bCs/>
          <w:rPrChange w:id="16" w:author="Karlis Siders" w:date="2022-04-24T12:29:00Z">
            <w:rPr/>
          </w:rPrChange>
        </w:rPr>
        <w:t>embarrassment</w:t>
      </w:r>
      <w:r w:rsidR="00282CA4">
        <w:t>”.</w:t>
      </w:r>
    </w:p>
    <w:p w14:paraId="5EAC8411" w14:textId="5AD28D8E" w:rsidR="00282CA4" w:rsidRDefault="00282CA4" w:rsidP="00282CA4">
      <w:pPr>
        <w:pStyle w:val="ListParagraph"/>
        <w:numPr>
          <w:ilvl w:val="1"/>
          <w:numId w:val="1"/>
        </w:numPr>
      </w:pPr>
      <w:r>
        <w:t xml:space="preserve">Encourage talking about teammates’ contributions and sharing any </w:t>
      </w:r>
      <w:r w:rsidRPr="009F54BE">
        <w:rPr>
          <w:b/>
          <w:bCs/>
          <w:rPrChange w:id="17" w:author="Karlis Siders" w:date="2022-04-24T12:29:00Z">
            <w:rPr/>
          </w:rPrChange>
        </w:rPr>
        <w:t>concerns and praises</w:t>
      </w:r>
      <w:r w:rsidR="009F5AEC">
        <w:t>.</w:t>
      </w:r>
    </w:p>
    <w:p w14:paraId="4E27833A" w14:textId="7E1405ED" w:rsidR="00772C08" w:rsidRDefault="009207BC" w:rsidP="00F47BF6">
      <w:pPr>
        <w:pStyle w:val="ListParagraph"/>
        <w:numPr>
          <w:ilvl w:val="0"/>
          <w:numId w:val="1"/>
        </w:numPr>
        <w:rPr>
          <w:ins w:id="18" w:author="Karlis Siders" w:date="2022-04-24T12:27:00Z"/>
        </w:rPr>
      </w:pPr>
      <w:ins w:id="19" w:author="Karlis Siders" w:date="2022-04-24T12:26:00Z">
        <w:r>
          <w:t>The topic of t</w:t>
        </w:r>
      </w:ins>
      <w:ins w:id="20" w:author="Karlis Siders" w:date="2022-04-24T12:27:00Z">
        <w:r>
          <w:t>he retrospective is chosen by the leader</w:t>
        </w:r>
      </w:ins>
    </w:p>
    <w:p w14:paraId="313A6B64" w14:textId="766B901F" w:rsidR="009207BC" w:rsidRDefault="009207BC" w:rsidP="009207BC">
      <w:pPr>
        <w:pStyle w:val="ListParagraph"/>
        <w:numPr>
          <w:ilvl w:val="1"/>
          <w:numId w:val="1"/>
        </w:numPr>
        <w:rPr>
          <w:ins w:id="21" w:author="Karlis Siders" w:date="2022-04-24T12:30:00Z"/>
        </w:rPr>
      </w:pPr>
      <w:ins w:id="22" w:author="Karlis Siders" w:date="2022-04-24T12:27:00Z">
        <w:r>
          <w:t>Topic should be chosen after all the issues have been raised, don’t constrain people’s contributions.</w:t>
        </w:r>
      </w:ins>
      <w:ins w:id="23" w:author="Karlis Siders" w:date="2022-04-24T12:28:00Z">
        <w:r w:rsidR="006135EB">
          <w:t xml:space="preserve"> Remind everyone to </w:t>
        </w:r>
        <w:r w:rsidR="00C45577">
          <w:t>bring up issues about everything.</w:t>
        </w:r>
      </w:ins>
    </w:p>
    <w:p w14:paraId="770AF41C" w14:textId="433A5649" w:rsidR="009F54BE" w:rsidRDefault="003A0AAB" w:rsidP="009F54BE">
      <w:pPr>
        <w:pStyle w:val="ListParagraph"/>
        <w:numPr>
          <w:ilvl w:val="0"/>
          <w:numId w:val="1"/>
        </w:numPr>
        <w:rPr>
          <w:ins w:id="24" w:author="Karlis Siders" w:date="2022-04-24T12:30:00Z"/>
        </w:rPr>
      </w:pPr>
      <w:ins w:id="25" w:author="Karlis Siders" w:date="2022-04-24T12:30:00Z">
        <w:r>
          <w:t>Retrospective format chosen by one person not elected to do so.</w:t>
        </w:r>
      </w:ins>
    </w:p>
    <w:p w14:paraId="7EB326D7" w14:textId="41DE2E0B" w:rsidR="003A0AAB" w:rsidRDefault="003A0AAB" w:rsidP="003A0AAB">
      <w:pPr>
        <w:pStyle w:val="ListParagraph"/>
        <w:numPr>
          <w:ilvl w:val="1"/>
          <w:numId w:val="1"/>
        </w:numPr>
        <w:rPr>
          <w:ins w:id="26" w:author="Karlis Siders" w:date="2022-04-24T12:32:00Z"/>
        </w:rPr>
      </w:pPr>
      <w:ins w:id="27" w:author="Karlis Siders" w:date="2022-04-24T12:30:00Z">
        <w:r>
          <w:t xml:space="preserve">Encourage discussion between all teammates </w:t>
        </w:r>
      </w:ins>
      <w:ins w:id="28" w:author="Karlis Siders" w:date="2022-04-24T12:31:00Z">
        <w:r w:rsidR="001A7BE3">
          <w:t>of best format. OR explicitly elect a teammate to act as Scrum master.</w:t>
        </w:r>
      </w:ins>
    </w:p>
    <w:p w14:paraId="76624F2C" w14:textId="74F6ECE5" w:rsidR="00253737" w:rsidRDefault="00253737" w:rsidP="00253737">
      <w:pPr>
        <w:pStyle w:val="ListParagraph"/>
        <w:numPr>
          <w:ilvl w:val="0"/>
          <w:numId w:val="1"/>
        </w:numPr>
        <w:rPr>
          <w:ins w:id="29" w:author="Karlis Siders" w:date="2022-04-24T12:33:00Z"/>
        </w:rPr>
      </w:pPr>
      <w:ins w:id="30" w:author="Karlis Siders" w:date="2022-04-24T12:32:00Z">
        <w:r>
          <w:t>Retrospective is stopped after data gathering step is co</w:t>
        </w:r>
      </w:ins>
      <w:ins w:id="31" w:author="Karlis Siders" w:date="2022-04-24T12:33:00Z">
        <w:r>
          <w:t>mplete.</w:t>
        </w:r>
      </w:ins>
    </w:p>
    <w:p w14:paraId="3822C55E" w14:textId="55145A3E" w:rsidR="00253737" w:rsidRDefault="00253737" w:rsidP="00253737">
      <w:pPr>
        <w:pStyle w:val="ListParagraph"/>
        <w:numPr>
          <w:ilvl w:val="1"/>
          <w:numId w:val="1"/>
        </w:numPr>
        <w:rPr>
          <w:ins w:id="32" w:author="Karlis Siders" w:date="2022-04-24T12:34:00Z"/>
        </w:rPr>
      </w:pPr>
      <w:ins w:id="33" w:author="Karlis Siders" w:date="2022-04-24T12:33:00Z">
        <w:r>
          <w:t>Continue analysis of t</w:t>
        </w:r>
        <w:r w:rsidR="00A13D34">
          <w:t>he issues brought up.</w:t>
        </w:r>
      </w:ins>
    </w:p>
    <w:p w14:paraId="5076209F" w14:textId="73055C6E" w:rsidR="00782E23" w:rsidRDefault="00782E23" w:rsidP="00782E23">
      <w:pPr>
        <w:pStyle w:val="ListParagraph"/>
        <w:numPr>
          <w:ilvl w:val="0"/>
          <w:numId w:val="1"/>
        </w:numPr>
        <w:pPrChange w:id="34" w:author="Karlis Siders" w:date="2022-04-24T12:34:00Z">
          <w:pPr/>
        </w:pPrChange>
      </w:pPr>
      <w:ins w:id="35" w:author="Karlis Siders" w:date="2022-04-24T12:34:00Z">
        <w:r>
          <w:t>Overloading team – additional work</w:t>
        </w:r>
        <w:r w:rsidR="005B30FB">
          <w:t xml:space="preserve"> on “Not committing broken code” and overdue issues on top of </w:t>
        </w:r>
      </w:ins>
      <w:ins w:id="36" w:author="Karlis Siders" w:date="2022-04-24T12:35:00Z">
        <w:r w:rsidR="006023D3">
          <w:t>next sprint issues.</w:t>
        </w:r>
      </w:ins>
    </w:p>
    <w:p w14:paraId="62BEB472" w14:textId="2F990046" w:rsidR="00772C08" w:rsidRDefault="00772C08" w:rsidP="00772C08">
      <w:r>
        <w:lastRenderedPageBreak/>
        <w:t xml:space="preserve">c) </w:t>
      </w:r>
      <w:r w:rsidR="0011782F">
        <w:t>The “5 Why’s</w:t>
      </w:r>
      <w:r w:rsidR="00565796">
        <w:t>” method:</w:t>
      </w:r>
    </w:p>
    <w:p w14:paraId="67E59E95" w14:textId="251B0401" w:rsidR="005359FA" w:rsidRDefault="00565796" w:rsidP="005359FA">
      <w:pPr>
        <w:pStyle w:val="ListParagraph"/>
        <w:numPr>
          <w:ilvl w:val="0"/>
          <w:numId w:val="3"/>
        </w:numPr>
      </w:pPr>
      <w:r>
        <w:t xml:space="preserve">Why </w:t>
      </w:r>
      <w:r w:rsidR="005359FA">
        <w:t>was there a delay in the project schedule?</w:t>
      </w:r>
    </w:p>
    <w:p w14:paraId="2568CF7C" w14:textId="59262EC3" w:rsidR="005359FA" w:rsidRDefault="005359FA" w:rsidP="005359FA">
      <w:pPr>
        <w:pStyle w:val="ListParagraph"/>
        <w:numPr>
          <w:ilvl w:val="1"/>
          <w:numId w:val="3"/>
        </w:numPr>
      </w:pPr>
      <w:r>
        <w:t xml:space="preserve">Because there were </w:t>
      </w:r>
      <w:r w:rsidR="006A1D4C">
        <w:t>3 tickets overdue.</w:t>
      </w:r>
    </w:p>
    <w:p w14:paraId="0901B111" w14:textId="217A99B9" w:rsidR="006A1D4C" w:rsidRDefault="006A1D4C" w:rsidP="006A1D4C">
      <w:pPr>
        <w:pStyle w:val="ListParagraph"/>
        <w:numPr>
          <w:ilvl w:val="0"/>
          <w:numId w:val="3"/>
        </w:numPr>
      </w:pPr>
      <w:r>
        <w:t>Why?</w:t>
      </w:r>
    </w:p>
    <w:p w14:paraId="6C2C6736" w14:textId="28DCCAC7" w:rsidR="006A1D4C" w:rsidRDefault="006A1D4C" w:rsidP="006A1D4C">
      <w:pPr>
        <w:pStyle w:val="ListParagraph"/>
        <w:numPr>
          <w:ilvl w:val="1"/>
          <w:numId w:val="3"/>
        </w:numPr>
      </w:pPr>
      <w:r>
        <w:t>Because they took too long to do.</w:t>
      </w:r>
    </w:p>
    <w:p w14:paraId="1ADC286F" w14:textId="1F31ECA7" w:rsidR="006A1D4C" w:rsidRDefault="00FB05E2" w:rsidP="00FB05E2">
      <w:pPr>
        <w:pStyle w:val="ListParagraph"/>
        <w:numPr>
          <w:ilvl w:val="0"/>
          <w:numId w:val="3"/>
        </w:numPr>
      </w:pPr>
      <w:r>
        <w:t>Why?</w:t>
      </w:r>
    </w:p>
    <w:p w14:paraId="01D39875" w14:textId="1EA82F94" w:rsidR="00FB05E2" w:rsidRDefault="00FB05E2" w:rsidP="00FB05E2">
      <w:pPr>
        <w:pStyle w:val="ListParagraph"/>
        <w:numPr>
          <w:ilvl w:val="1"/>
          <w:numId w:val="3"/>
        </w:numPr>
      </w:pPr>
      <w:r>
        <w:t>Because the tickets have a very long estimated completion time.</w:t>
      </w:r>
    </w:p>
    <w:p w14:paraId="756B77B7" w14:textId="61653BE6" w:rsidR="00FB05E2" w:rsidRDefault="00FB05E2" w:rsidP="00FB05E2">
      <w:pPr>
        <w:pStyle w:val="ListParagraph"/>
        <w:numPr>
          <w:ilvl w:val="0"/>
          <w:numId w:val="3"/>
        </w:numPr>
      </w:pPr>
      <w:r>
        <w:t>Why?</w:t>
      </w:r>
    </w:p>
    <w:p w14:paraId="3E287429" w14:textId="105D30C6" w:rsidR="00FB05E2" w:rsidRDefault="00FB05E2" w:rsidP="00FB05E2">
      <w:pPr>
        <w:pStyle w:val="ListParagraph"/>
        <w:numPr>
          <w:ilvl w:val="1"/>
          <w:numId w:val="3"/>
        </w:numPr>
      </w:pPr>
      <w:r>
        <w:t xml:space="preserve">Because </w:t>
      </w:r>
      <w:r w:rsidR="00833836">
        <w:t>they are too general.</w:t>
      </w:r>
    </w:p>
    <w:p w14:paraId="37A04CB0" w14:textId="21FEFB1A" w:rsidR="00833836" w:rsidRDefault="00CA059C" w:rsidP="00833836">
      <w:pPr>
        <w:pStyle w:val="ListParagraph"/>
        <w:numPr>
          <w:ilvl w:val="0"/>
          <w:numId w:val="3"/>
        </w:numPr>
      </w:pPr>
      <w:r>
        <w:t>Why?</w:t>
      </w:r>
    </w:p>
    <w:p w14:paraId="1F5FF6D8" w14:textId="66441BE6" w:rsidR="00CA059C" w:rsidRDefault="00CA059C" w:rsidP="00CA059C">
      <w:pPr>
        <w:pStyle w:val="ListParagraph"/>
        <w:numPr>
          <w:ilvl w:val="1"/>
          <w:numId w:val="3"/>
        </w:numPr>
        <w:rPr>
          <w:ins w:id="37" w:author="Karlis Siders" w:date="2022-04-24T12:39:00Z"/>
        </w:rPr>
      </w:pPr>
      <w:r>
        <w:t>Because they were agreed as issues by the team/customer.</w:t>
      </w:r>
    </w:p>
    <w:p w14:paraId="163273F9" w14:textId="768D49CD" w:rsidR="00762768" w:rsidRDefault="00762768" w:rsidP="00CA059C">
      <w:pPr>
        <w:pStyle w:val="ListParagraph"/>
        <w:numPr>
          <w:ilvl w:val="1"/>
          <w:numId w:val="3"/>
        </w:numPr>
      </w:pPr>
      <w:ins w:id="38" w:author="Karlis Siders" w:date="2022-04-24T12:39:00Z">
        <w:r>
          <w:t xml:space="preserve">Because they weren’t broken down into chunks </w:t>
        </w:r>
        <w:r w:rsidR="00083451">
          <w:t>that could be delegated better.</w:t>
        </w:r>
      </w:ins>
    </w:p>
    <w:p w14:paraId="3B05257E" w14:textId="49783CBD" w:rsidR="00CA059C" w:rsidRDefault="00676351" w:rsidP="00676351">
      <w:r>
        <w:t>2.</w:t>
      </w:r>
    </w:p>
    <w:p w14:paraId="44469A2F" w14:textId="20FF5E26" w:rsidR="00985F59" w:rsidRDefault="00676351" w:rsidP="00676351">
      <w:r>
        <w:t xml:space="preserve">a) </w:t>
      </w:r>
      <w:r w:rsidR="00985F59">
        <w:t>INVEST:</w:t>
      </w:r>
    </w:p>
    <w:p w14:paraId="41A1F8B0" w14:textId="7A83A7B5" w:rsidR="00985F59" w:rsidRDefault="00F97651" w:rsidP="00985F59">
      <w:pPr>
        <w:pStyle w:val="ListParagraph"/>
        <w:numPr>
          <w:ilvl w:val="0"/>
          <w:numId w:val="4"/>
        </w:numPr>
      </w:pPr>
      <w:r>
        <w:t>Independent:</w:t>
      </w:r>
      <w:r w:rsidR="00B22690">
        <w:t xml:space="preserve"> Not very dependent on any other user stories, it includes the only other </w:t>
      </w:r>
      <w:proofErr w:type="gramStart"/>
      <w:r w:rsidR="00B22690">
        <w:t>story in itself</w:t>
      </w:r>
      <w:proofErr w:type="gramEnd"/>
      <w:r w:rsidR="00B22690">
        <w:t>.</w:t>
      </w:r>
      <w:ins w:id="39" w:author="Karlis Siders" w:date="2022-04-24T12:42:00Z">
        <w:r w:rsidR="003F5588">
          <w:t xml:space="preserve"> Maybe not included, but depends on first?</w:t>
        </w:r>
      </w:ins>
    </w:p>
    <w:p w14:paraId="5D1BBADF" w14:textId="0FD26E79" w:rsidR="00F97651" w:rsidRDefault="00F97651" w:rsidP="00985F59">
      <w:pPr>
        <w:pStyle w:val="ListParagraph"/>
        <w:numPr>
          <w:ilvl w:val="0"/>
          <w:numId w:val="4"/>
        </w:numPr>
      </w:pPr>
      <w:r>
        <w:t>Negotiable:</w:t>
      </w:r>
      <w:r w:rsidR="00897149">
        <w:t xml:space="preserve"> Rather negotiable, as it </w:t>
      </w:r>
      <w:r w:rsidR="008A6233">
        <w:t>identifies the user as a patient with asthma.</w:t>
      </w:r>
      <w:ins w:id="40" w:author="Karlis Siders" w:date="2022-04-24T12:43:00Z">
        <w:r w:rsidR="00EF1CB9">
          <w:t xml:space="preserve"> Not negotiable – too much detail.</w:t>
        </w:r>
      </w:ins>
    </w:p>
    <w:p w14:paraId="045FCAD7" w14:textId="0C7C6B1A" w:rsidR="00F97651" w:rsidRDefault="00F97651" w:rsidP="00985F59">
      <w:pPr>
        <w:pStyle w:val="ListParagraph"/>
        <w:numPr>
          <w:ilvl w:val="0"/>
          <w:numId w:val="4"/>
        </w:numPr>
      </w:pPr>
      <w:r>
        <w:t>Valuable</w:t>
      </w:r>
      <w:r w:rsidR="008A6233">
        <w:t xml:space="preserve">: </w:t>
      </w:r>
      <w:r w:rsidR="00B3331E">
        <w:t xml:space="preserve">There is very little motivation in the story, only “monitoring” mentioned as a valued </w:t>
      </w:r>
      <w:r w:rsidR="002873D5">
        <w:t>outcome by the user.</w:t>
      </w:r>
      <w:ins w:id="41" w:author="Karlis Siders" w:date="2022-04-24T12:43:00Z">
        <w:r w:rsidR="009A303F">
          <w:t xml:space="preserve"> Good justification</w:t>
        </w:r>
      </w:ins>
      <w:ins w:id="42" w:author="Karlis Siders" w:date="2022-04-24T12:44:00Z">
        <w:r w:rsidR="009A303F">
          <w:t xml:space="preserve">. </w:t>
        </w:r>
      </w:ins>
    </w:p>
    <w:p w14:paraId="5DD02C76" w14:textId="7487A03C" w:rsidR="00F97651" w:rsidRDefault="00F97651" w:rsidP="00985F59">
      <w:pPr>
        <w:pStyle w:val="ListParagraph"/>
        <w:numPr>
          <w:ilvl w:val="0"/>
          <w:numId w:val="4"/>
        </w:numPr>
      </w:pPr>
      <w:r>
        <w:t>Estimable</w:t>
      </w:r>
      <w:r w:rsidR="002873D5">
        <w:t xml:space="preserve">: Since there is an over-abundance of features listed, it is </w:t>
      </w:r>
      <w:r w:rsidR="002873D5" w:rsidRPr="009A303F">
        <w:rPr>
          <w:b/>
          <w:bCs/>
          <w:rPrChange w:id="43" w:author="Karlis Siders" w:date="2022-04-24T12:44:00Z">
            <w:rPr/>
          </w:rPrChange>
        </w:rPr>
        <w:t>impossible</w:t>
      </w:r>
      <w:r w:rsidR="002873D5">
        <w:t xml:space="preserve"> to estimate it.</w:t>
      </w:r>
    </w:p>
    <w:p w14:paraId="607CCB72" w14:textId="4D874808" w:rsidR="00F97651" w:rsidRDefault="00F97651" w:rsidP="00985F59">
      <w:pPr>
        <w:pStyle w:val="ListParagraph"/>
        <w:numPr>
          <w:ilvl w:val="0"/>
          <w:numId w:val="4"/>
        </w:numPr>
      </w:pPr>
      <w:r>
        <w:t>Small</w:t>
      </w:r>
      <w:r w:rsidR="002873D5">
        <w:t xml:space="preserve">: </w:t>
      </w:r>
      <w:r w:rsidR="00C77F24">
        <w:t xml:space="preserve">There are way too many features listed, resulting in a </w:t>
      </w:r>
      <w:r w:rsidR="00C77F24" w:rsidRPr="00C64695">
        <w:rPr>
          <w:b/>
          <w:bCs/>
          <w:rPrChange w:id="44" w:author="Karlis Siders" w:date="2022-04-24T12:44:00Z">
            <w:rPr/>
          </w:rPrChange>
        </w:rPr>
        <w:t>huge</w:t>
      </w:r>
      <w:r w:rsidR="00C77F24">
        <w:t xml:space="preserve"> user story.</w:t>
      </w:r>
    </w:p>
    <w:p w14:paraId="6A6232AE" w14:textId="25E9633B" w:rsidR="00F97651" w:rsidRDefault="00F97651" w:rsidP="00985F59">
      <w:pPr>
        <w:pStyle w:val="ListParagraph"/>
        <w:numPr>
          <w:ilvl w:val="0"/>
          <w:numId w:val="4"/>
        </w:numPr>
      </w:pPr>
      <w:r>
        <w:t>Testable:</w:t>
      </w:r>
      <w:r w:rsidR="00C77F24">
        <w:t xml:space="preserve"> The workflow is described </w:t>
      </w:r>
      <w:proofErr w:type="gramStart"/>
      <w:r w:rsidR="00C77F24">
        <w:t>pretty well</w:t>
      </w:r>
      <w:proofErr w:type="gramEnd"/>
      <w:r w:rsidR="00C77F24">
        <w:t xml:space="preserve">, which means that a very large test could implement </w:t>
      </w:r>
      <w:r w:rsidR="0089062F">
        <w:t xml:space="preserve">the features mentioned; however, it would be beneficial to </w:t>
      </w:r>
      <w:r w:rsidR="001A2761">
        <w:t>separate this into multiple small tests.</w:t>
      </w:r>
      <w:ins w:id="45" w:author="Karlis Siders" w:date="2022-04-24T12:45:00Z">
        <w:r w:rsidR="0092347A">
          <w:t xml:space="preserve"> Quite difficult to test automatic </w:t>
        </w:r>
        <w:r w:rsidR="000C6819">
          <w:t>entry into app from meter reading.</w:t>
        </w:r>
      </w:ins>
    </w:p>
    <w:p w14:paraId="55AFE2D8" w14:textId="3A11AC1B" w:rsidR="001A2761" w:rsidRDefault="001A2761" w:rsidP="001A2761">
      <w:r>
        <w:t xml:space="preserve">b) </w:t>
      </w:r>
      <w:r w:rsidR="00F60399">
        <w:t>High priority user stories:</w:t>
      </w:r>
    </w:p>
    <w:p w14:paraId="6B71CFDF" w14:textId="20A5AF41" w:rsidR="00F60399" w:rsidRDefault="009B0607" w:rsidP="00F60399">
      <w:pPr>
        <w:pStyle w:val="ListParagraph"/>
        <w:numPr>
          <w:ilvl w:val="0"/>
          <w:numId w:val="5"/>
        </w:numPr>
      </w:pPr>
      <w:r>
        <w:t xml:space="preserve">As a clinician, I want to </w:t>
      </w:r>
      <w:r w:rsidR="00FF072E">
        <w:t xml:space="preserve">review a patient’s </w:t>
      </w:r>
      <w:r w:rsidR="00422F90">
        <w:t>record so that I can understand their medical history better.</w:t>
      </w:r>
    </w:p>
    <w:p w14:paraId="4DC23DF5" w14:textId="5988EA78" w:rsidR="00422F90" w:rsidRDefault="00422F90" w:rsidP="00F60399">
      <w:pPr>
        <w:pStyle w:val="ListParagraph"/>
        <w:numPr>
          <w:ilvl w:val="0"/>
          <w:numId w:val="5"/>
        </w:numPr>
      </w:pPr>
      <w:r>
        <w:t xml:space="preserve">As </w:t>
      </w:r>
      <w:r w:rsidR="00F531DA">
        <w:t xml:space="preserve">a clinician, I want to receive a notification as soon as a patient records a peak flow below 300 for 2 days in a row so that </w:t>
      </w:r>
      <w:r w:rsidR="00210B1D">
        <w:t xml:space="preserve">I can react quickly and </w:t>
      </w:r>
      <w:r w:rsidR="00C44C74">
        <w:t>treat the patient who might be having problems.</w:t>
      </w:r>
    </w:p>
    <w:p w14:paraId="0407A2C5" w14:textId="6A38F77B" w:rsidR="00C44C74" w:rsidRDefault="00C44C74" w:rsidP="00F60399">
      <w:pPr>
        <w:pStyle w:val="ListParagraph"/>
        <w:numPr>
          <w:ilvl w:val="0"/>
          <w:numId w:val="5"/>
        </w:numPr>
      </w:pPr>
      <w:r>
        <w:t>As a patient, I want to have the option to record whether</w:t>
      </w:r>
      <w:r w:rsidR="00843E4C">
        <w:t xml:space="preserve"> t</w:t>
      </w:r>
      <w:r w:rsidR="00F24FB7">
        <w:t>he reading was taken</w:t>
      </w:r>
      <w:r>
        <w:t xml:space="preserve"> </w:t>
      </w:r>
      <w:r w:rsidR="00843E4C">
        <w:t xml:space="preserve">before or after medication and exercise so that </w:t>
      </w:r>
      <w:r w:rsidR="00F24FB7">
        <w:t>I would give more contextual info to my clinician and not cause unnecessary worry.</w:t>
      </w:r>
    </w:p>
    <w:p w14:paraId="5B81B7FA" w14:textId="5BCDBB12" w:rsidR="00F24FB7" w:rsidRDefault="00220426" w:rsidP="00F60399">
      <w:pPr>
        <w:pStyle w:val="ListParagraph"/>
        <w:numPr>
          <w:ilvl w:val="0"/>
          <w:numId w:val="5"/>
        </w:numPr>
      </w:pPr>
      <w:r>
        <w:t xml:space="preserve">As a user, I want to access information </w:t>
      </w:r>
      <w:r w:rsidR="0022523F">
        <w:t>easily and quickly so that I don’t waste time on the application but spend it more productively (</w:t>
      </w:r>
      <w:r w:rsidR="00C853E1">
        <w:t xml:space="preserve">e.g., </w:t>
      </w:r>
      <w:r w:rsidR="0022523F">
        <w:t>resting as a patient/treating other patients as a clinician).</w:t>
      </w:r>
    </w:p>
    <w:p w14:paraId="5106393D" w14:textId="292E5F53" w:rsidR="0022523F" w:rsidRDefault="00A52101" w:rsidP="00F60399">
      <w:pPr>
        <w:pStyle w:val="ListParagraph"/>
        <w:numPr>
          <w:ilvl w:val="0"/>
          <w:numId w:val="5"/>
        </w:numPr>
      </w:pPr>
      <w:r>
        <w:t xml:space="preserve">As a patient, I want my reading to be </w:t>
      </w:r>
      <w:r w:rsidR="008644BA">
        <w:t>entered into the app automatically so that I don’t waste time and make mistakes while entering my reading manually.</w:t>
      </w:r>
    </w:p>
    <w:p w14:paraId="4A158730" w14:textId="56DF203F" w:rsidR="00194D08" w:rsidRDefault="007A53C5" w:rsidP="00F60399">
      <w:pPr>
        <w:pStyle w:val="ListParagraph"/>
        <w:numPr>
          <w:ilvl w:val="0"/>
          <w:numId w:val="5"/>
        </w:numPr>
      </w:pPr>
      <w:r>
        <w:t xml:space="preserve">As a patient, I want to </w:t>
      </w:r>
      <w:r w:rsidR="00640B71">
        <w:t>be able to add an optional note to the reading so that I explain to my doctor the context of the reading.</w:t>
      </w:r>
    </w:p>
    <w:p w14:paraId="229F4DAB" w14:textId="43BA3992" w:rsidR="008644BA" w:rsidRDefault="008644BA" w:rsidP="008644BA">
      <w:pPr>
        <w:rPr>
          <w:ins w:id="46" w:author="Karlis Siders" w:date="2022-04-24T12:46:00Z"/>
        </w:rPr>
      </w:pPr>
      <w:r>
        <w:t xml:space="preserve">c) </w:t>
      </w:r>
      <w:r w:rsidR="002813FB">
        <w:t>Personas:</w:t>
      </w:r>
    </w:p>
    <w:p w14:paraId="373DE56B" w14:textId="56D6A480" w:rsidR="007F2C25" w:rsidRDefault="007F2C25" w:rsidP="008644BA">
      <w:ins w:id="47" w:author="Karlis Siders" w:date="2022-04-24T12:46:00Z">
        <w:r>
          <w:t>[Include: needs and desires, what they are trying to achieve]</w:t>
        </w:r>
      </w:ins>
    </w:p>
    <w:p w14:paraId="4BCB5DE8" w14:textId="52DDDE2E" w:rsidR="002813FB" w:rsidRDefault="00524934" w:rsidP="002813FB">
      <w:pPr>
        <w:pStyle w:val="ListParagraph"/>
        <w:numPr>
          <w:ilvl w:val="0"/>
          <w:numId w:val="6"/>
        </w:numPr>
      </w:pPr>
      <w:r>
        <w:lastRenderedPageBreak/>
        <w:t>Sarah Smith</w:t>
      </w:r>
      <w:r w:rsidR="008C2EA7">
        <w:t xml:space="preserve">, 35, </w:t>
      </w:r>
      <w:r>
        <w:t>clinician specialising in asthma. Recognises benefits of technology and wants to implement app to treat patients better with everyone’s individual situation.</w:t>
      </w:r>
    </w:p>
    <w:p w14:paraId="5E8A07AB" w14:textId="201B58E1" w:rsidR="00524934" w:rsidRDefault="00524934" w:rsidP="002813FB">
      <w:pPr>
        <w:pStyle w:val="ListParagraph"/>
        <w:numPr>
          <w:ilvl w:val="0"/>
          <w:numId w:val="6"/>
        </w:numPr>
      </w:pPr>
      <w:r>
        <w:t>Pete Park, 2</w:t>
      </w:r>
      <w:r w:rsidR="00892524">
        <w:t>4</w:t>
      </w:r>
      <w:r>
        <w:t xml:space="preserve">, </w:t>
      </w:r>
      <w:r w:rsidR="00892524">
        <w:t xml:space="preserve">asthma patient who has been having difficulties lately without knowing why. Degree in Computing Science </w:t>
      </w:r>
      <w:r w:rsidR="005700EB">
        <w:t>helps willingness to try out new technology.</w:t>
      </w:r>
    </w:p>
    <w:p w14:paraId="6F82C146" w14:textId="3E8AB4A4" w:rsidR="005700EB" w:rsidRDefault="005700EB" w:rsidP="005700EB">
      <w:r>
        <w:t xml:space="preserve">d) </w:t>
      </w:r>
      <w:r w:rsidR="007B1492">
        <w:t>M</w:t>
      </w:r>
      <w:r w:rsidR="006267E7">
        <w:t>OSCOW:</w:t>
      </w:r>
    </w:p>
    <w:p w14:paraId="54F0B90F" w14:textId="6DFD422D" w:rsidR="006267E7" w:rsidRDefault="006267E7" w:rsidP="006267E7">
      <w:pPr>
        <w:pStyle w:val="ListParagraph"/>
        <w:numPr>
          <w:ilvl w:val="0"/>
          <w:numId w:val="7"/>
        </w:numPr>
      </w:pPr>
      <w:r>
        <w:t>Must have features:</w:t>
      </w:r>
    </w:p>
    <w:p w14:paraId="41712A59" w14:textId="153DDF44" w:rsidR="005B5D50" w:rsidRDefault="005B5D50" w:rsidP="005B5D50">
      <w:pPr>
        <w:pStyle w:val="ListParagraph"/>
        <w:numPr>
          <w:ilvl w:val="1"/>
          <w:numId w:val="7"/>
        </w:numPr>
      </w:pPr>
      <w:r>
        <w:t>0. (</w:t>
      </w:r>
      <w:r w:rsidR="00AB4BD9">
        <w:t xml:space="preserve">Connecting app to meter). Without </w:t>
      </w:r>
      <w:r w:rsidR="00214BA8">
        <w:t xml:space="preserve">this feature, the app would be too </w:t>
      </w:r>
      <w:proofErr w:type="gramStart"/>
      <w:r w:rsidR="00214BA8">
        <w:t>similar to</w:t>
      </w:r>
      <w:proofErr w:type="gramEnd"/>
      <w:r w:rsidR="00214BA8">
        <w:t xml:space="preserve"> a paper-and-pen system used beforehand</w:t>
      </w:r>
      <w:r w:rsidR="00876DC1">
        <w:t>, which would make the development of such an app not worth it.</w:t>
      </w:r>
    </w:p>
    <w:p w14:paraId="221CBFBF" w14:textId="218F8E5E" w:rsidR="00F97164" w:rsidRDefault="00F97164" w:rsidP="005B5D50">
      <w:pPr>
        <w:pStyle w:val="ListParagraph"/>
        <w:numPr>
          <w:ilvl w:val="1"/>
          <w:numId w:val="7"/>
        </w:numPr>
      </w:pPr>
      <w:r>
        <w:t xml:space="preserve">2. (Notification). Without this, </w:t>
      </w:r>
      <w:r w:rsidR="00F17368">
        <w:t>clinicians would miss possibly life-threatening situations to the patient.</w:t>
      </w:r>
    </w:p>
    <w:p w14:paraId="72401489" w14:textId="30869B8C" w:rsidR="006267E7" w:rsidRDefault="006267E7" w:rsidP="006267E7">
      <w:pPr>
        <w:pStyle w:val="ListParagraph"/>
        <w:numPr>
          <w:ilvl w:val="0"/>
          <w:numId w:val="7"/>
        </w:numPr>
      </w:pPr>
      <w:r>
        <w:t>Should have features:</w:t>
      </w:r>
    </w:p>
    <w:p w14:paraId="6F57BAC9" w14:textId="1D29997D" w:rsidR="006725C0" w:rsidRDefault="006725C0" w:rsidP="006725C0">
      <w:pPr>
        <w:pStyle w:val="ListParagraph"/>
        <w:numPr>
          <w:ilvl w:val="1"/>
          <w:numId w:val="7"/>
        </w:numPr>
      </w:pPr>
      <w:r>
        <w:t>3. (Context). Very valuable information</w:t>
      </w:r>
      <w:r w:rsidR="00CB57D4">
        <w:t xml:space="preserve">, but not needed for the </w:t>
      </w:r>
      <w:r w:rsidR="00986724">
        <w:t>bare-bones skeleton of the functionality.</w:t>
      </w:r>
    </w:p>
    <w:p w14:paraId="17BBD823" w14:textId="29B29C68" w:rsidR="00F3303B" w:rsidRDefault="00F3303B" w:rsidP="006725C0">
      <w:pPr>
        <w:pStyle w:val="ListParagraph"/>
        <w:numPr>
          <w:ilvl w:val="1"/>
          <w:numId w:val="7"/>
        </w:numPr>
      </w:pPr>
      <w:r>
        <w:t xml:space="preserve">4. </w:t>
      </w:r>
      <w:r w:rsidR="00FA7C35">
        <w:t>(Usability of UI). Important for being able to use the app quickly and effectively</w:t>
      </w:r>
      <w:r w:rsidR="00DA3DC7">
        <w:t>, but the app is functional without being the friendliest of UIs.</w:t>
      </w:r>
    </w:p>
    <w:p w14:paraId="5B20C601" w14:textId="0A150E96" w:rsidR="008F6842" w:rsidRDefault="008F6842" w:rsidP="006725C0">
      <w:pPr>
        <w:pStyle w:val="ListParagraph"/>
        <w:numPr>
          <w:ilvl w:val="1"/>
          <w:numId w:val="7"/>
        </w:numPr>
      </w:pPr>
      <w:r>
        <w:t xml:space="preserve">5. </w:t>
      </w:r>
      <w:r w:rsidR="002116B1">
        <w:t>(Automatic reading).</w:t>
      </w:r>
    </w:p>
    <w:p w14:paraId="18595A9C" w14:textId="496AAAF1" w:rsidR="006267E7" w:rsidRDefault="006267E7" w:rsidP="006267E7">
      <w:pPr>
        <w:pStyle w:val="ListParagraph"/>
        <w:numPr>
          <w:ilvl w:val="0"/>
          <w:numId w:val="7"/>
        </w:numPr>
      </w:pPr>
      <w:r>
        <w:t>Could have features</w:t>
      </w:r>
    </w:p>
    <w:p w14:paraId="7BD97719" w14:textId="591EDA72" w:rsidR="006267E7" w:rsidRDefault="006267E7" w:rsidP="006267E7">
      <w:pPr>
        <w:pStyle w:val="ListParagraph"/>
        <w:numPr>
          <w:ilvl w:val="0"/>
          <w:numId w:val="7"/>
        </w:numPr>
      </w:pPr>
      <w:r>
        <w:t>Would want features:</w:t>
      </w:r>
    </w:p>
    <w:p w14:paraId="2119B135" w14:textId="2FFEB0E5" w:rsidR="00070E6A" w:rsidRDefault="00070E6A" w:rsidP="00070E6A">
      <w:pPr>
        <w:pStyle w:val="ListParagraph"/>
        <w:numPr>
          <w:ilvl w:val="1"/>
          <w:numId w:val="7"/>
        </w:numPr>
      </w:pPr>
      <w:r>
        <w:t xml:space="preserve">6. (Optional note). The other context </w:t>
      </w:r>
      <w:r w:rsidR="00485F1F">
        <w:t>story is possibly enough context for a clinician, no need to add more</w:t>
      </w:r>
      <w:r w:rsidR="00593674">
        <w:t>.</w:t>
      </w:r>
    </w:p>
    <w:p w14:paraId="030A8D1E" w14:textId="1BD5CB9E" w:rsidR="00593674" w:rsidRDefault="001130B3" w:rsidP="00593674">
      <w:pPr>
        <w:rPr>
          <w:ins w:id="48" w:author="Karlis Siders" w:date="2022-04-24T12:47:00Z"/>
        </w:rPr>
      </w:pPr>
      <w:ins w:id="49" w:author="Karlis Siders" w:date="2022-04-24T12:47:00Z">
        <w:r>
          <w:t xml:space="preserve">Be </w:t>
        </w:r>
      </w:ins>
      <w:ins w:id="50" w:author="Karlis Siders" w:date="2022-04-24T12:48:00Z">
        <w:r w:rsidR="009B0E4D">
          <w:t>more willing to put features in Could have/Would want based on 25-50% budget</w:t>
        </w:r>
      </w:ins>
    </w:p>
    <w:p w14:paraId="7556EEAD" w14:textId="77777777" w:rsidR="001130B3" w:rsidRDefault="001130B3" w:rsidP="00593674"/>
    <w:p w14:paraId="2DAEACA1" w14:textId="1B5DCAD9" w:rsidR="00593674" w:rsidRDefault="00593674" w:rsidP="00593674">
      <w:r>
        <w:t>3.</w:t>
      </w:r>
    </w:p>
    <w:p w14:paraId="20C6E3F2" w14:textId="32E8401B" w:rsidR="00593674" w:rsidRDefault="00593674" w:rsidP="00593674">
      <w:r>
        <w:t xml:space="preserve">a) </w:t>
      </w:r>
      <w:r w:rsidR="00B67C69">
        <w:t xml:space="preserve">Architectural pattern </w:t>
      </w:r>
      <w:r w:rsidR="0078592B">
        <w:t>–</w:t>
      </w:r>
      <w:r w:rsidR="00B67C69">
        <w:t xml:space="preserve"> </w:t>
      </w:r>
      <w:r w:rsidR="0078592B">
        <w:t>shows reusable solutions to whole system architectural problems. Design pattern – addresses design problems at the scale of class interactions</w:t>
      </w:r>
      <w:r w:rsidR="001533C8">
        <w:t>.</w:t>
      </w:r>
    </w:p>
    <w:p w14:paraId="21994636" w14:textId="7B4FED6E" w:rsidR="001533C8" w:rsidRDefault="001533C8" w:rsidP="00593674">
      <w:r>
        <w:t xml:space="preserve">b) </w:t>
      </w:r>
      <w:r w:rsidR="00B115C5" w:rsidRPr="00912E0A">
        <w:rPr>
          <w:b/>
          <w:bCs/>
          <w:rPrChange w:id="51" w:author="Karlis Siders" w:date="2022-04-24T12:49:00Z">
            <w:rPr/>
          </w:rPrChange>
        </w:rPr>
        <w:t>Pipe and filter</w:t>
      </w:r>
      <w:r w:rsidR="00B115C5">
        <w:t xml:space="preserve"> </w:t>
      </w:r>
      <w:r w:rsidR="00986709">
        <w:t>architectural pattern because:</w:t>
      </w:r>
    </w:p>
    <w:p w14:paraId="7C21DB9E" w14:textId="52C6FC23" w:rsidR="00986709" w:rsidRDefault="003A5B5D" w:rsidP="00986709">
      <w:pPr>
        <w:pStyle w:val="ListParagraph"/>
        <w:numPr>
          <w:ilvl w:val="0"/>
          <w:numId w:val="8"/>
        </w:numPr>
      </w:pPr>
      <w:r>
        <w:t xml:space="preserve">search/query </w:t>
      </w:r>
      <w:r w:rsidRPr="004D1793">
        <w:rPr>
          <w:b/>
          <w:bCs/>
          <w:rPrChange w:id="52" w:author="Karlis Siders" w:date="2022-04-24T12:57:00Z">
            <w:rPr/>
          </w:rPrChange>
        </w:rPr>
        <w:t>filters</w:t>
      </w:r>
      <w:r>
        <w:t xml:space="preserve"> would be easy to implement as </w:t>
      </w:r>
      <w:r w:rsidRPr="004D1793">
        <w:rPr>
          <w:b/>
          <w:bCs/>
          <w:rPrChange w:id="53" w:author="Karlis Siders" w:date="2022-04-24T12:57:00Z">
            <w:rPr/>
          </w:rPrChange>
        </w:rPr>
        <w:t>Filter</w:t>
      </w:r>
      <w:r>
        <w:t xml:space="preserve"> </w:t>
      </w:r>
      <w:proofErr w:type="gramStart"/>
      <w:r>
        <w:t>components;</w:t>
      </w:r>
      <w:proofErr w:type="gramEnd"/>
    </w:p>
    <w:p w14:paraId="5FFAA6AD" w14:textId="6E066AD1" w:rsidR="003A5B5D" w:rsidRDefault="00A12171" w:rsidP="00986709">
      <w:pPr>
        <w:pStyle w:val="ListParagraph"/>
        <w:numPr>
          <w:ilvl w:val="0"/>
          <w:numId w:val="8"/>
        </w:numPr>
      </w:pPr>
      <w:r>
        <w:t>different time/resources can be allocated to different filters/searches based on how difficult they are.</w:t>
      </w:r>
    </w:p>
    <w:p w14:paraId="416C814A" w14:textId="5375B3F4" w:rsidR="00A12171" w:rsidRDefault="00A12171" w:rsidP="00A12171">
      <w:r>
        <w:t xml:space="preserve">c) </w:t>
      </w:r>
      <w:r w:rsidR="00165A9A">
        <w:t xml:space="preserve">I would choose these specific </w:t>
      </w:r>
      <w:r w:rsidR="001D16B9">
        <w:t>tailoring aspects:</w:t>
      </w:r>
    </w:p>
    <w:p w14:paraId="40AB71A3" w14:textId="3BA69749" w:rsidR="001D16B9" w:rsidRDefault="001D16B9" w:rsidP="001D16B9">
      <w:pPr>
        <w:pStyle w:val="ListParagraph"/>
        <w:numPr>
          <w:ilvl w:val="0"/>
          <w:numId w:val="9"/>
        </w:numPr>
      </w:pPr>
      <w:r>
        <w:rPr>
          <w:i/>
          <w:iCs/>
        </w:rPr>
        <w:t>Pull</w:t>
      </w:r>
      <w:r>
        <w:t xml:space="preserve"> data flow because the data does not change </w:t>
      </w:r>
      <w:r w:rsidR="00E76665">
        <w:t xml:space="preserve">drastically enough to keep a continuous flow of all repositories and their changes. This way, filters can be </w:t>
      </w:r>
      <w:r w:rsidR="002A1EE7">
        <w:t>more effective because they use output from other filters more without worrying about the original data source.</w:t>
      </w:r>
    </w:p>
    <w:p w14:paraId="75C37A72" w14:textId="7F1FC103" w:rsidR="002A1EE7" w:rsidRDefault="00930B92" w:rsidP="001D16B9">
      <w:pPr>
        <w:pStyle w:val="ListParagraph"/>
        <w:numPr>
          <w:ilvl w:val="0"/>
          <w:numId w:val="9"/>
        </w:numPr>
      </w:pPr>
      <w:r>
        <w:t xml:space="preserve">Concurrent pipeline? </w:t>
      </w:r>
      <w:r w:rsidR="00E04F23">
        <w:t>Researchers can see some repositories immediately to start analysis on them.</w:t>
      </w:r>
    </w:p>
    <w:p w14:paraId="4319C518" w14:textId="32A346D0" w:rsidR="000B5CBC" w:rsidRDefault="0036531A" w:rsidP="001D16B9">
      <w:pPr>
        <w:pStyle w:val="ListParagraph"/>
        <w:numPr>
          <w:ilvl w:val="0"/>
          <w:numId w:val="9"/>
        </w:numPr>
      </w:pPr>
      <w:r>
        <w:t xml:space="preserve">Reorderable filters to allow researchers </w:t>
      </w:r>
      <w:r w:rsidR="00AC5D3C">
        <w:t>to customise them as required.</w:t>
      </w:r>
    </w:p>
    <w:p w14:paraId="2E336219" w14:textId="65AC5861" w:rsidR="00E04F23" w:rsidRDefault="00140DB7" w:rsidP="001D16B9">
      <w:pPr>
        <w:pStyle w:val="ListParagraph"/>
        <w:numPr>
          <w:ilvl w:val="0"/>
          <w:numId w:val="9"/>
        </w:numPr>
      </w:pPr>
      <w:r>
        <w:t xml:space="preserve">Branching </w:t>
      </w:r>
      <w:r w:rsidR="000B5CBC">
        <w:t>filters to allow more potential analysis of the repositories by the researchers.</w:t>
      </w:r>
    </w:p>
    <w:p w14:paraId="13A87492" w14:textId="740CF375" w:rsidR="000F299B" w:rsidRDefault="00221B40" w:rsidP="000F299B">
      <w:r>
        <w:t xml:space="preserve">d) NO. Remember – </w:t>
      </w:r>
      <w:r w:rsidRPr="00AC5D3C">
        <w:rPr>
          <w:b/>
          <w:bCs/>
        </w:rPr>
        <w:t>prepare pen(</w:t>
      </w:r>
      <w:proofErr w:type="spellStart"/>
      <w:r w:rsidRPr="00AC5D3C">
        <w:rPr>
          <w:b/>
          <w:bCs/>
        </w:rPr>
        <w:t>cil</w:t>
      </w:r>
      <w:proofErr w:type="spellEnd"/>
      <w:r w:rsidRPr="00AC5D3C">
        <w:rPr>
          <w:b/>
          <w:bCs/>
        </w:rPr>
        <w:t xml:space="preserve">) &amp; paper to </w:t>
      </w:r>
      <w:proofErr w:type="gramStart"/>
      <w:r w:rsidRPr="00AC5D3C">
        <w:rPr>
          <w:b/>
          <w:bCs/>
        </w:rPr>
        <w:t>draw</w:t>
      </w:r>
      <w:r>
        <w:t xml:space="preserve"> !!!</w:t>
      </w:r>
      <w:proofErr w:type="gramEnd"/>
    </w:p>
    <w:p w14:paraId="438B0C14" w14:textId="61A0EF91" w:rsidR="00AC5D3C" w:rsidRDefault="00AC5D3C" w:rsidP="000F299B">
      <w:r>
        <w:t xml:space="preserve">e) </w:t>
      </w:r>
      <w:r w:rsidR="00A11C92">
        <w:t xml:space="preserve">The GitLab data </w:t>
      </w:r>
      <w:r w:rsidR="00A11C92" w:rsidRPr="00E05D36">
        <w:rPr>
          <w:b/>
          <w:bCs/>
          <w:rPrChange w:id="54" w:author="Karlis Siders" w:date="2022-04-24T12:58:00Z">
            <w:rPr/>
          </w:rPrChange>
        </w:rPr>
        <w:t>source</w:t>
      </w:r>
      <w:r w:rsidR="00A11C92">
        <w:t xml:space="preserve"> could be </w:t>
      </w:r>
      <w:r w:rsidR="00A11C92" w:rsidRPr="00E05D36">
        <w:rPr>
          <w:b/>
          <w:bCs/>
          <w:rPrChange w:id="55" w:author="Karlis Siders" w:date="2022-04-24T12:58:00Z">
            <w:rPr/>
          </w:rPrChange>
        </w:rPr>
        <w:t>added as another</w:t>
      </w:r>
      <w:r w:rsidR="00A11C92">
        <w:t>, parallel source going through the same filters?</w:t>
      </w:r>
      <w:ins w:id="56" w:author="Karlis Siders" w:date="2022-04-24T12:58:00Z">
        <w:r w:rsidR="00E05D36">
          <w:t xml:space="preserve"> Alternative: ge</w:t>
        </w:r>
      </w:ins>
      <w:ins w:id="57" w:author="Karlis Siders" w:date="2022-04-24T12:59:00Z">
        <w:r w:rsidR="00E05D36">
          <w:t>neralise source class.</w:t>
        </w:r>
      </w:ins>
    </w:p>
    <w:p w14:paraId="4ECA331E" w14:textId="54317E8F" w:rsidR="00A11C92" w:rsidRDefault="00A11C92" w:rsidP="000F299B">
      <w:r>
        <w:lastRenderedPageBreak/>
        <w:t xml:space="preserve">f) </w:t>
      </w:r>
      <w:r w:rsidR="000C1CFD">
        <w:t>No because:</w:t>
      </w:r>
    </w:p>
    <w:p w14:paraId="4EE351FF" w14:textId="01036E5B" w:rsidR="00F8433C" w:rsidRDefault="00F8433C" w:rsidP="000C1CFD">
      <w:pPr>
        <w:pStyle w:val="ListParagraph"/>
        <w:numPr>
          <w:ilvl w:val="0"/>
          <w:numId w:val="10"/>
        </w:numPr>
        <w:rPr>
          <w:ins w:id="58" w:author="Karlis Siders" w:date="2022-04-24T12:59:00Z"/>
        </w:rPr>
      </w:pPr>
      <w:ins w:id="59" w:author="Karlis Siders" w:date="2022-04-24T12:59:00Z">
        <w:r>
          <w:t>redundant</w:t>
        </w:r>
        <w:r w:rsidR="00187A5D">
          <w:t xml:space="preserve"> behaviour since filters are alr</w:t>
        </w:r>
      </w:ins>
      <w:ins w:id="60" w:author="Karlis Siders" w:date="2022-04-24T13:00:00Z">
        <w:r w:rsidR="00187A5D">
          <w:t>eady plug-in</w:t>
        </w:r>
      </w:ins>
    </w:p>
    <w:p w14:paraId="332AB125" w14:textId="1FB71D14" w:rsidR="000C1CFD" w:rsidRDefault="00551F95" w:rsidP="000C1CFD">
      <w:pPr>
        <w:pStyle w:val="ListParagraph"/>
        <w:numPr>
          <w:ilvl w:val="0"/>
          <w:numId w:val="10"/>
        </w:numPr>
      </w:pPr>
      <w:r>
        <w:t xml:space="preserve">results are meant to be consistent between </w:t>
      </w:r>
      <w:proofErr w:type="gramStart"/>
      <w:r>
        <w:t>researchers;</w:t>
      </w:r>
      <w:proofErr w:type="gramEnd"/>
    </w:p>
    <w:p w14:paraId="63DC55F5" w14:textId="655D7B78" w:rsidR="00551F95" w:rsidRDefault="00BD4364" w:rsidP="000C1CFD">
      <w:pPr>
        <w:pStyle w:val="ListParagraph"/>
        <w:numPr>
          <w:ilvl w:val="0"/>
          <w:numId w:val="10"/>
        </w:numPr>
      </w:pPr>
      <w:r>
        <w:t>would be in danger of exhibiting the inner platform effect</w:t>
      </w:r>
      <w:r w:rsidR="004B2DE8">
        <w:t>, better to use it for extension of pipe and filter.</w:t>
      </w:r>
    </w:p>
    <w:p w14:paraId="689F026F" w14:textId="45634F8A" w:rsidR="004B2DE8" w:rsidRDefault="004B2DE8" w:rsidP="004B2DE8">
      <w:r>
        <w:t>4.</w:t>
      </w:r>
    </w:p>
    <w:p w14:paraId="2E5CECA1" w14:textId="56BC7BB4" w:rsidR="004B2DE8" w:rsidRDefault="00C63F57" w:rsidP="004B2DE8">
      <w:r>
        <w:t>a)</w:t>
      </w:r>
      <w:del w:id="61" w:author="Karlis Siders" w:date="2022-04-24T13:02:00Z">
        <w:r w:rsidDel="009D49D7">
          <w:delText xml:space="preserve"> </w:delText>
        </w:r>
        <w:r w:rsidR="00047679" w:rsidDel="009D49D7">
          <w:delText>21</w:delText>
        </w:r>
      </w:del>
      <w:r w:rsidR="00047679">
        <w:t>.</w:t>
      </w:r>
      <w:ins w:id="62" w:author="Karlis Siders" w:date="2022-04-24T13:02:00Z">
        <w:r w:rsidR="009D49D7">
          <w:t xml:space="preserve"> 14 distinct.</w:t>
        </w:r>
      </w:ins>
      <w:r w:rsidR="00047679">
        <w:t xml:space="preserve"> All “Given”, “When”, and “Then” </w:t>
      </w:r>
      <w:r w:rsidR="00E97998">
        <w:t>parts of sentences translate as steps, as well as “And” steps, which are synonyms to their previous step.</w:t>
      </w:r>
    </w:p>
    <w:p w14:paraId="3B1CE954" w14:textId="2B7E4F80" w:rsidR="003E4AFA" w:rsidRDefault="00E97998" w:rsidP="00CA36C6">
      <w:r>
        <w:t xml:space="preserve">b) </w:t>
      </w:r>
      <w:r w:rsidR="00881734">
        <w:t xml:space="preserve">Scenario: </w:t>
      </w:r>
      <w:r w:rsidR="00D97394">
        <w:t xml:space="preserve">Recurring reminder for </w:t>
      </w:r>
      <w:r w:rsidR="00A766A3">
        <w:t>individual</w:t>
      </w:r>
      <w:r w:rsidR="003E4AFA">
        <w:br/>
      </w:r>
      <w:r w:rsidR="00A766A3">
        <w:t xml:space="preserve">Given </w:t>
      </w:r>
      <w:r w:rsidR="00A766A3" w:rsidRPr="00A766A3">
        <w:t xml:space="preserve">a </w:t>
      </w:r>
      <w:proofErr w:type="spellStart"/>
      <w:r w:rsidR="00A766A3" w:rsidRPr="00A766A3">
        <w:t>RemindMeBot</w:t>
      </w:r>
      <w:proofErr w:type="spellEnd"/>
      <w:r w:rsidR="00A766A3" w:rsidRPr="00A766A3">
        <w:t xml:space="preserve"> in the channel General</w:t>
      </w:r>
      <w:r w:rsidR="003E4AFA">
        <w:t>,</w:t>
      </w:r>
      <w:r w:rsidR="00E21C9D">
        <w:br/>
      </w:r>
      <w:r w:rsidR="00E21C9D" w:rsidRPr="00E21C9D">
        <w:t>And the date is 22nd January 2021</w:t>
      </w:r>
      <w:r w:rsidR="00E21C9D">
        <w:t>,</w:t>
      </w:r>
      <w:r w:rsidR="003E4AFA">
        <w:br/>
      </w:r>
      <w:r w:rsidR="00E21C9D">
        <w:t xml:space="preserve">When I </w:t>
      </w:r>
      <w:proofErr w:type="gramStart"/>
      <w:r w:rsidR="00E21C9D">
        <w:t>say</w:t>
      </w:r>
      <w:proofErr w:type="gramEnd"/>
      <w:r w:rsidR="00E21C9D">
        <w:t xml:space="preserve"> </w:t>
      </w:r>
      <w:r w:rsidR="00CA36C6">
        <w:t>“R</w:t>
      </w:r>
      <w:r w:rsidR="00E21C9D">
        <w:t xml:space="preserve">emind </w:t>
      </w:r>
      <w:r w:rsidR="00E21C9D" w:rsidRPr="00553AA3">
        <w:rPr>
          <w:b/>
          <w:bCs/>
          <w:rPrChange w:id="63" w:author="Karlis Siders" w:date="2022-04-24T13:02:00Z">
            <w:rPr/>
          </w:rPrChange>
        </w:rPr>
        <w:t>Kerry</w:t>
      </w:r>
      <w:r w:rsidR="00E21C9D">
        <w:t xml:space="preserve"> every Monday to attend the </w:t>
      </w:r>
      <w:proofErr w:type="spellStart"/>
      <w:r w:rsidR="00E21C9D">
        <w:t>standup</w:t>
      </w:r>
      <w:proofErr w:type="spellEnd"/>
      <w:r w:rsidR="00CA36C6">
        <w:t>”</w:t>
      </w:r>
      <w:r w:rsidR="00E21C9D">
        <w:t>,</w:t>
      </w:r>
      <w:r w:rsidR="00E21C9D">
        <w:br/>
      </w:r>
      <w:r w:rsidR="00CA36C6">
        <w:t xml:space="preserve">Then </w:t>
      </w:r>
      <w:proofErr w:type="spellStart"/>
      <w:r w:rsidR="00CA36C6">
        <w:t>RemindMeBot</w:t>
      </w:r>
      <w:proofErr w:type="spellEnd"/>
      <w:r w:rsidR="00CA36C6">
        <w:t xml:space="preserve"> responds </w:t>
      </w:r>
      <w:r w:rsidR="00CA36C6">
        <w:t>“</w:t>
      </w:r>
      <w:r w:rsidR="00CA36C6">
        <w:t xml:space="preserve">I will remind </w:t>
      </w:r>
      <w:r w:rsidR="00CA36C6" w:rsidRPr="00553AA3">
        <w:rPr>
          <w:b/>
          <w:bCs/>
          <w:rPrChange w:id="64" w:author="Karlis Siders" w:date="2022-04-24T13:02:00Z">
            <w:rPr/>
          </w:rPrChange>
        </w:rPr>
        <w:t>Kerry</w:t>
      </w:r>
      <w:r w:rsidR="00CA36C6">
        <w:t xml:space="preserve"> every Monday to attend</w:t>
      </w:r>
      <w:r w:rsidR="00CA36C6">
        <w:t xml:space="preserve"> </w:t>
      </w:r>
      <w:r w:rsidR="00CA36C6">
        <w:t xml:space="preserve">the </w:t>
      </w:r>
      <w:proofErr w:type="spellStart"/>
      <w:r w:rsidR="00CA36C6">
        <w:t>standup</w:t>
      </w:r>
      <w:proofErr w:type="spellEnd"/>
      <w:r w:rsidR="00CA36C6">
        <w:t xml:space="preserve"> beginning 2021-01-25</w:t>
      </w:r>
      <w:r w:rsidR="00CA36C6">
        <w:t>”</w:t>
      </w:r>
    </w:p>
    <w:p w14:paraId="0BEDA6FE" w14:textId="37AB8593" w:rsidR="00CA36C6" w:rsidRDefault="00CA36C6" w:rsidP="00CA36C6">
      <w:r>
        <w:t xml:space="preserve">c) </w:t>
      </w:r>
      <w:r w:rsidR="00C0118B">
        <w:t>Maintenance improvements:</w:t>
      </w:r>
    </w:p>
    <w:p w14:paraId="3304C8BA" w14:textId="5C0A6117" w:rsidR="00C0118B" w:rsidRDefault="004D1370" w:rsidP="00C0118B">
      <w:pPr>
        <w:pStyle w:val="ListParagraph"/>
        <w:numPr>
          <w:ilvl w:val="0"/>
          <w:numId w:val="11"/>
        </w:numPr>
      </w:pPr>
      <w:r>
        <w:t xml:space="preserve">Since all </w:t>
      </w:r>
      <w:r w:rsidR="00BB53C1">
        <w:t>scenarios start with the channel General and 22</w:t>
      </w:r>
      <w:r w:rsidR="00BB53C1" w:rsidRPr="00BB53C1">
        <w:rPr>
          <w:vertAlign w:val="superscript"/>
        </w:rPr>
        <w:t>nd</w:t>
      </w:r>
      <w:r w:rsidR="00BB53C1">
        <w:t xml:space="preserve"> January as the date, avoid repetition by putting these steps in a </w:t>
      </w:r>
      <w:r w:rsidR="00BB53C1" w:rsidRPr="00AF5C47">
        <w:rPr>
          <w:b/>
          <w:bCs/>
          <w:rPrChange w:id="65" w:author="Karlis Siders" w:date="2022-04-24T13:03:00Z">
            <w:rPr/>
          </w:rPrChange>
        </w:rPr>
        <w:t>Background</w:t>
      </w:r>
    </w:p>
    <w:p w14:paraId="27C617F1" w14:textId="4095FA1A" w:rsidR="00BB53C1" w:rsidRDefault="00B5111C" w:rsidP="00C0118B">
      <w:pPr>
        <w:pStyle w:val="ListParagraph"/>
        <w:numPr>
          <w:ilvl w:val="0"/>
          <w:numId w:val="11"/>
        </w:numPr>
      </w:pPr>
      <w:r>
        <w:t>Scenario outlines more specific</w:t>
      </w:r>
    </w:p>
    <w:p w14:paraId="616D341B" w14:textId="6602AFCA" w:rsidR="00B5111C" w:rsidRPr="00E577C6" w:rsidRDefault="00B5111C" w:rsidP="00C0118B">
      <w:pPr>
        <w:pStyle w:val="ListParagraph"/>
        <w:numPr>
          <w:ilvl w:val="0"/>
          <w:numId w:val="11"/>
        </w:numPr>
        <w:rPr>
          <w:b/>
          <w:bCs/>
          <w:rPrChange w:id="66" w:author="Karlis Siders" w:date="2022-04-24T13:04:00Z">
            <w:rPr/>
          </w:rPrChange>
        </w:rPr>
      </w:pPr>
      <w:r w:rsidRPr="00E577C6">
        <w:rPr>
          <w:b/>
          <w:bCs/>
          <w:rPrChange w:id="67" w:author="Karlis Siders" w:date="2022-04-24T13:04:00Z">
            <w:rPr/>
          </w:rPrChange>
        </w:rPr>
        <w:t>Example tables</w:t>
      </w:r>
    </w:p>
    <w:p w14:paraId="78D0D44C" w14:textId="1150AF0C" w:rsidR="00D75BED" w:rsidRDefault="00D75BED" w:rsidP="00C0118B">
      <w:pPr>
        <w:pStyle w:val="ListParagraph"/>
        <w:numPr>
          <w:ilvl w:val="0"/>
          <w:numId w:val="11"/>
        </w:numPr>
      </w:pPr>
      <w:r>
        <w:t>Steps should be shorter</w:t>
      </w:r>
    </w:p>
    <w:p w14:paraId="4FC379D4" w14:textId="45A5338B" w:rsidR="00D75BED" w:rsidRDefault="00E36312" w:rsidP="00C0118B">
      <w:pPr>
        <w:pStyle w:val="ListParagraph"/>
        <w:numPr>
          <w:ilvl w:val="0"/>
          <w:numId w:val="11"/>
        </w:numPr>
        <w:rPr>
          <w:ins w:id="68" w:author="Karlis Siders" w:date="2022-04-24T13:04:00Z"/>
        </w:rPr>
      </w:pPr>
      <w:r w:rsidRPr="00CD277C">
        <w:rPr>
          <w:b/>
          <w:bCs/>
          <w:rPrChange w:id="69" w:author="Karlis Siders" w:date="2022-04-24T13:03:00Z">
            <w:rPr/>
          </w:rPrChange>
        </w:rPr>
        <w:t>Parametrise steps</w:t>
      </w:r>
      <w:r>
        <w:t>?</w:t>
      </w:r>
      <w:ins w:id="70" w:author="Karlis Siders" w:date="2022-04-24T13:03:00Z">
        <w:r w:rsidR="00CD277C">
          <w:t xml:space="preserve"> General “Whe</w:t>
        </w:r>
      </w:ins>
      <w:ins w:id="71" w:author="Karlis Siders" w:date="2022-04-24T13:04:00Z">
        <w:r w:rsidR="00CD277C">
          <w:t xml:space="preserve">n I say remind me </w:t>
        </w:r>
        <w:r w:rsidR="00E577C6">
          <w:t>next ___ to ___”</w:t>
        </w:r>
      </w:ins>
    </w:p>
    <w:p w14:paraId="25DF9470" w14:textId="7D02A23E" w:rsidR="00E577C6" w:rsidRDefault="00E577C6" w:rsidP="00C0118B">
      <w:pPr>
        <w:pStyle w:val="ListParagraph"/>
        <w:numPr>
          <w:ilvl w:val="0"/>
          <w:numId w:val="11"/>
        </w:numPr>
      </w:pPr>
      <w:ins w:id="72" w:author="Karlis Siders" w:date="2022-04-24T13:04:00Z">
        <w:r>
          <w:t>Step parameters</w:t>
        </w:r>
      </w:ins>
    </w:p>
    <w:p w14:paraId="7130E20B" w14:textId="457603D9" w:rsidR="00B539A1" w:rsidRDefault="00B539A1" w:rsidP="00B539A1">
      <w:r>
        <w:t xml:space="preserve">d) Disagree </w:t>
      </w:r>
      <w:ins w:id="73" w:author="Karlis Siders" w:date="2022-04-24T13:05:00Z">
        <w:r w:rsidR="007E5F45">
          <w:t xml:space="preserve">(either way) </w:t>
        </w:r>
      </w:ins>
      <w:r>
        <w:t>because:</w:t>
      </w:r>
    </w:p>
    <w:p w14:paraId="3BEF5730" w14:textId="79E2D16B" w:rsidR="00B539A1" w:rsidRDefault="00ED6B2C" w:rsidP="00B539A1">
      <w:pPr>
        <w:pStyle w:val="ListParagraph"/>
        <w:numPr>
          <w:ilvl w:val="0"/>
          <w:numId w:val="12"/>
        </w:numPr>
      </w:pPr>
      <w:r>
        <w:t xml:space="preserve">coverage could be </w:t>
      </w:r>
      <w:r w:rsidRPr="00723FC5">
        <w:rPr>
          <w:b/>
          <w:bCs/>
          <w:rPrChange w:id="74" w:author="Karlis Siders" w:date="2022-04-24T13:06:00Z">
            <w:rPr/>
          </w:rPrChange>
        </w:rPr>
        <w:t>indicative</w:t>
      </w:r>
      <w:r>
        <w:t xml:space="preserve"> of how </w:t>
      </w:r>
      <w:r w:rsidR="00BB29ED">
        <w:t>well scenarios/</w:t>
      </w:r>
      <w:r>
        <w:t>feat</w:t>
      </w:r>
      <w:r w:rsidR="00BB29ED">
        <w:t>ures are tested</w:t>
      </w:r>
    </w:p>
    <w:p w14:paraId="5B661C70" w14:textId="77777777" w:rsidR="00BB29ED" w:rsidRDefault="00BB29ED" w:rsidP="00FF50B6"/>
    <w:p w14:paraId="61C0BA8C" w14:textId="7CFF9086" w:rsidR="002154A4" w:rsidRDefault="002154A4" w:rsidP="002154A4">
      <w:pPr>
        <w:pStyle w:val="Heading1"/>
      </w:pPr>
      <w:r>
        <w:t>2020</w:t>
      </w:r>
    </w:p>
    <w:p w14:paraId="1DB92B2A" w14:textId="77777777" w:rsidR="002154A4" w:rsidRPr="002154A4" w:rsidRDefault="002154A4" w:rsidP="002154A4"/>
    <w:sectPr w:rsidR="002154A4" w:rsidRPr="0021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20EE"/>
    <w:multiLevelType w:val="hybridMultilevel"/>
    <w:tmpl w:val="28EE8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242"/>
    <w:multiLevelType w:val="hybridMultilevel"/>
    <w:tmpl w:val="53241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649D"/>
    <w:multiLevelType w:val="hybridMultilevel"/>
    <w:tmpl w:val="5096E242"/>
    <w:lvl w:ilvl="0" w:tplc="C98A6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1300E"/>
    <w:multiLevelType w:val="hybridMultilevel"/>
    <w:tmpl w:val="957AC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3BA"/>
    <w:multiLevelType w:val="hybridMultilevel"/>
    <w:tmpl w:val="A9803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72E7B"/>
    <w:multiLevelType w:val="hybridMultilevel"/>
    <w:tmpl w:val="9CE44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36A6"/>
    <w:multiLevelType w:val="hybridMultilevel"/>
    <w:tmpl w:val="98A43240"/>
    <w:lvl w:ilvl="0" w:tplc="C98A6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35061"/>
    <w:multiLevelType w:val="hybridMultilevel"/>
    <w:tmpl w:val="E4A4F0FC"/>
    <w:lvl w:ilvl="0" w:tplc="C98A6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14EF9"/>
    <w:multiLevelType w:val="hybridMultilevel"/>
    <w:tmpl w:val="B2D67290"/>
    <w:lvl w:ilvl="0" w:tplc="C98A6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B32C7"/>
    <w:multiLevelType w:val="hybridMultilevel"/>
    <w:tmpl w:val="62CEF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61A7F"/>
    <w:multiLevelType w:val="hybridMultilevel"/>
    <w:tmpl w:val="03D2D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C1C81"/>
    <w:multiLevelType w:val="hybridMultilevel"/>
    <w:tmpl w:val="641E3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840874">
    <w:abstractNumId w:val="10"/>
  </w:num>
  <w:num w:numId="2" w16cid:durableId="737168600">
    <w:abstractNumId w:val="5"/>
  </w:num>
  <w:num w:numId="3" w16cid:durableId="1707295236">
    <w:abstractNumId w:val="8"/>
  </w:num>
  <w:num w:numId="4" w16cid:durableId="1327394044">
    <w:abstractNumId w:val="9"/>
  </w:num>
  <w:num w:numId="5" w16cid:durableId="112139589">
    <w:abstractNumId w:val="2"/>
  </w:num>
  <w:num w:numId="6" w16cid:durableId="990445869">
    <w:abstractNumId w:val="7"/>
  </w:num>
  <w:num w:numId="7" w16cid:durableId="543559183">
    <w:abstractNumId w:val="1"/>
  </w:num>
  <w:num w:numId="8" w16cid:durableId="478032683">
    <w:abstractNumId w:val="4"/>
  </w:num>
  <w:num w:numId="9" w16cid:durableId="1038702184">
    <w:abstractNumId w:val="0"/>
  </w:num>
  <w:num w:numId="10" w16cid:durableId="1169296377">
    <w:abstractNumId w:val="11"/>
  </w:num>
  <w:num w:numId="11" w16cid:durableId="899100001">
    <w:abstractNumId w:val="6"/>
  </w:num>
  <w:num w:numId="12" w16cid:durableId="1134788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lis Siders">
    <w15:presenceInfo w15:providerId="Windows Live" w15:userId="c15e8fcccbb10b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D3"/>
    <w:rsid w:val="000018EF"/>
    <w:rsid w:val="00006F23"/>
    <w:rsid w:val="00044288"/>
    <w:rsid w:val="00047679"/>
    <w:rsid w:val="00070E6A"/>
    <w:rsid w:val="00083451"/>
    <w:rsid w:val="000B5CBC"/>
    <w:rsid w:val="000C1CFD"/>
    <w:rsid w:val="000C6819"/>
    <w:rsid w:val="000F299B"/>
    <w:rsid w:val="001130B3"/>
    <w:rsid w:val="0011782F"/>
    <w:rsid w:val="00140DB7"/>
    <w:rsid w:val="001533C8"/>
    <w:rsid w:val="00165A9A"/>
    <w:rsid w:val="00187A5D"/>
    <w:rsid w:val="00190173"/>
    <w:rsid w:val="00194D08"/>
    <w:rsid w:val="001A129D"/>
    <w:rsid w:val="001A2761"/>
    <w:rsid w:val="001A7BE3"/>
    <w:rsid w:val="001C7EE1"/>
    <w:rsid w:val="001D16B9"/>
    <w:rsid w:val="00210B1D"/>
    <w:rsid w:val="002116B1"/>
    <w:rsid w:val="00214BA8"/>
    <w:rsid w:val="002154A4"/>
    <w:rsid w:val="00220426"/>
    <w:rsid w:val="00221B40"/>
    <w:rsid w:val="0022523F"/>
    <w:rsid w:val="00243993"/>
    <w:rsid w:val="00253737"/>
    <w:rsid w:val="002813FB"/>
    <w:rsid w:val="00282CA4"/>
    <w:rsid w:val="002873D5"/>
    <w:rsid w:val="002A1EE7"/>
    <w:rsid w:val="00320615"/>
    <w:rsid w:val="0036531A"/>
    <w:rsid w:val="00396FC2"/>
    <w:rsid w:val="003A0AAB"/>
    <w:rsid w:val="003A4DA5"/>
    <w:rsid w:val="003A5B5D"/>
    <w:rsid w:val="003E4AFA"/>
    <w:rsid w:val="003E5F7D"/>
    <w:rsid w:val="003F5588"/>
    <w:rsid w:val="00401B80"/>
    <w:rsid w:val="00405CBA"/>
    <w:rsid w:val="00422F90"/>
    <w:rsid w:val="00485F1F"/>
    <w:rsid w:val="004B2DE8"/>
    <w:rsid w:val="004D1370"/>
    <w:rsid w:val="004D1793"/>
    <w:rsid w:val="004F721E"/>
    <w:rsid w:val="00524934"/>
    <w:rsid w:val="005326F7"/>
    <w:rsid w:val="005359FA"/>
    <w:rsid w:val="00551F95"/>
    <w:rsid w:val="00553AA3"/>
    <w:rsid w:val="00565796"/>
    <w:rsid w:val="005700EB"/>
    <w:rsid w:val="00593674"/>
    <w:rsid w:val="005B30FB"/>
    <w:rsid w:val="005B5D50"/>
    <w:rsid w:val="005F7F2F"/>
    <w:rsid w:val="006023D3"/>
    <w:rsid w:val="00602E42"/>
    <w:rsid w:val="006135EB"/>
    <w:rsid w:val="006267E7"/>
    <w:rsid w:val="006344DE"/>
    <w:rsid w:val="00640B71"/>
    <w:rsid w:val="006725C0"/>
    <w:rsid w:val="00676351"/>
    <w:rsid w:val="006A1D4C"/>
    <w:rsid w:val="006A5E07"/>
    <w:rsid w:val="00723FC5"/>
    <w:rsid w:val="00762768"/>
    <w:rsid w:val="007637F6"/>
    <w:rsid w:val="00772C08"/>
    <w:rsid w:val="00782E23"/>
    <w:rsid w:val="0078592B"/>
    <w:rsid w:val="007A53C5"/>
    <w:rsid w:val="007B1492"/>
    <w:rsid w:val="007E5F45"/>
    <w:rsid w:val="007F2C25"/>
    <w:rsid w:val="00833836"/>
    <w:rsid w:val="00843E4C"/>
    <w:rsid w:val="008644BA"/>
    <w:rsid w:val="00872823"/>
    <w:rsid w:val="00876DC1"/>
    <w:rsid w:val="00881734"/>
    <w:rsid w:val="0089062F"/>
    <w:rsid w:val="008908BA"/>
    <w:rsid w:val="008924C2"/>
    <w:rsid w:val="00892524"/>
    <w:rsid w:val="00897149"/>
    <w:rsid w:val="008A6233"/>
    <w:rsid w:val="008C2EA7"/>
    <w:rsid w:val="008F6842"/>
    <w:rsid w:val="00912E0A"/>
    <w:rsid w:val="009207BC"/>
    <w:rsid w:val="0092347A"/>
    <w:rsid w:val="00930B92"/>
    <w:rsid w:val="00952AB5"/>
    <w:rsid w:val="00985F59"/>
    <w:rsid w:val="00986709"/>
    <w:rsid w:val="00986724"/>
    <w:rsid w:val="009A303F"/>
    <w:rsid w:val="009B0607"/>
    <w:rsid w:val="009B0E4D"/>
    <w:rsid w:val="009C263B"/>
    <w:rsid w:val="009D0E4A"/>
    <w:rsid w:val="009D49D7"/>
    <w:rsid w:val="009F54BE"/>
    <w:rsid w:val="009F5AEC"/>
    <w:rsid w:val="00A11C92"/>
    <w:rsid w:val="00A12171"/>
    <w:rsid w:val="00A13D34"/>
    <w:rsid w:val="00A52101"/>
    <w:rsid w:val="00A766A3"/>
    <w:rsid w:val="00A95EE5"/>
    <w:rsid w:val="00AB4BD9"/>
    <w:rsid w:val="00AC5D3C"/>
    <w:rsid w:val="00AF5C47"/>
    <w:rsid w:val="00AF5E76"/>
    <w:rsid w:val="00B0583D"/>
    <w:rsid w:val="00B115C5"/>
    <w:rsid w:val="00B22690"/>
    <w:rsid w:val="00B3331E"/>
    <w:rsid w:val="00B5111C"/>
    <w:rsid w:val="00B539A1"/>
    <w:rsid w:val="00B67C69"/>
    <w:rsid w:val="00BA1765"/>
    <w:rsid w:val="00BB29ED"/>
    <w:rsid w:val="00BB53C1"/>
    <w:rsid w:val="00BD4364"/>
    <w:rsid w:val="00C0118B"/>
    <w:rsid w:val="00C043F7"/>
    <w:rsid w:val="00C44C74"/>
    <w:rsid w:val="00C45577"/>
    <w:rsid w:val="00C56676"/>
    <w:rsid w:val="00C63F57"/>
    <w:rsid w:val="00C64695"/>
    <w:rsid w:val="00C77F24"/>
    <w:rsid w:val="00C853E1"/>
    <w:rsid w:val="00CA059C"/>
    <w:rsid w:val="00CA36C6"/>
    <w:rsid w:val="00CB57D4"/>
    <w:rsid w:val="00CC0F76"/>
    <w:rsid w:val="00CD277C"/>
    <w:rsid w:val="00D2365E"/>
    <w:rsid w:val="00D272B9"/>
    <w:rsid w:val="00D75BED"/>
    <w:rsid w:val="00D97394"/>
    <w:rsid w:val="00DA3DC7"/>
    <w:rsid w:val="00DC70F0"/>
    <w:rsid w:val="00E04F23"/>
    <w:rsid w:val="00E05D36"/>
    <w:rsid w:val="00E21C9D"/>
    <w:rsid w:val="00E26BC0"/>
    <w:rsid w:val="00E36312"/>
    <w:rsid w:val="00E577C6"/>
    <w:rsid w:val="00E76665"/>
    <w:rsid w:val="00E97998"/>
    <w:rsid w:val="00EA464A"/>
    <w:rsid w:val="00EC006E"/>
    <w:rsid w:val="00ED6B2C"/>
    <w:rsid w:val="00EF1CB9"/>
    <w:rsid w:val="00EF41AD"/>
    <w:rsid w:val="00EF68D3"/>
    <w:rsid w:val="00F16520"/>
    <w:rsid w:val="00F17368"/>
    <w:rsid w:val="00F24FB7"/>
    <w:rsid w:val="00F3303B"/>
    <w:rsid w:val="00F47327"/>
    <w:rsid w:val="00F47BF6"/>
    <w:rsid w:val="00F47F55"/>
    <w:rsid w:val="00F531DA"/>
    <w:rsid w:val="00F60399"/>
    <w:rsid w:val="00F62B4D"/>
    <w:rsid w:val="00F8433C"/>
    <w:rsid w:val="00F97164"/>
    <w:rsid w:val="00F97651"/>
    <w:rsid w:val="00FA7C35"/>
    <w:rsid w:val="00FB05E2"/>
    <w:rsid w:val="00FE3EFF"/>
    <w:rsid w:val="00FF00B1"/>
    <w:rsid w:val="00FF072E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EB6C"/>
  <w15:chartTrackingRefBased/>
  <w15:docId w15:val="{E3934BD9-297F-4790-B7F7-A996AB98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4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Siders (student)</dc:creator>
  <cp:keywords/>
  <dc:description/>
  <cp:lastModifiedBy>Kārlis Siders (student)</cp:lastModifiedBy>
  <cp:revision>188</cp:revision>
  <dcterms:created xsi:type="dcterms:W3CDTF">2022-04-22T16:51:00Z</dcterms:created>
  <dcterms:modified xsi:type="dcterms:W3CDTF">2022-04-24T12:09:00Z</dcterms:modified>
</cp:coreProperties>
</file>