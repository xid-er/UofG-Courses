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6A50" w14:textId="4847BB7D" w:rsidR="00330FE2" w:rsidRDefault="0058062D" w:rsidP="0058062D">
      <w:pPr>
        <w:pStyle w:val="Heading1"/>
      </w:pPr>
      <w:r>
        <w:t>2021</w:t>
      </w:r>
    </w:p>
    <w:p w14:paraId="60A0F653" w14:textId="77777777" w:rsidR="0058062D" w:rsidRDefault="0058062D" w:rsidP="0058062D"/>
    <w:p w14:paraId="7525E231" w14:textId="5021EAF5" w:rsidR="0058062D" w:rsidRDefault="00AD05C2" w:rsidP="0058062D">
      <w:r>
        <w:t>1.</w:t>
      </w:r>
    </w:p>
    <w:p w14:paraId="33CE6722" w14:textId="77777777" w:rsidR="00A37974" w:rsidRDefault="00AD05C2" w:rsidP="0058062D">
      <w:r>
        <w:t xml:space="preserve">a) </w:t>
      </w:r>
    </w:p>
    <w:p w14:paraId="0C88F701" w14:textId="3B3CAA43" w:rsidR="005067AF" w:rsidRDefault="00A37974" w:rsidP="0058062D">
      <w:proofErr w:type="spellStart"/>
      <w:r>
        <w:t>i</w:t>
      </w:r>
      <w:proofErr w:type="spellEnd"/>
      <w:r>
        <w:t xml:space="preserve">) </w:t>
      </w:r>
      <w:r w:rsidR="00725FFA" w:rsidRPr="001E4652">
        <w:rPr>
          <w:b/>
          <w:bCs/>
        </w:rPr>
        <w:t>N-gram</w:t>
      </w:r>
      <w:r w:rsidR="00725FFA">
        <w:t xml:space="preserve"> method would</w:t>
      </w:r>
      <w:r w:rsidR="009310B6">
        <w:t xml:space="preserve"> be easy to implement and can capture </w:t>
      </w:r>
      <w:r w:rsidR="00343FEB">
        <w:t xml:space="preserve">short words completely and large parts of </w:t>
      </w:r>
      <w:r w:rsidR="008C3BA5">
        <w:t>longer words.</w:t>
      </w:r>
      <w:r w:rsidR="00394738">
        <w:t xml:space="preserve"> </w:t>
      </w:r>
      <w:r w:rsidR="00394738" w:rsidRPr="00394738">
        <w:rPr>
          <w:b/>
          <w:bCs/>
        </w:rPr>
        <w:t>NEED MORE INFO, 3 MARKS IS A LOT.</w:t>
      </w:r>
    </w:p>
    <w:p w14:paraId="4B40C0C0" w14:textId="1FFAFDF0" w:rsidR="00A37974" w:rsidRDefault="00A37974" w:rsidP="0058062D">
      <w:r>
        <w:t xml:space="preserve">ii) </w:t>
      </w:r>
      <w:r w:rsidR="00CD3C55">
        <w:t>The tokens:</w:t>
      </w:r>
    </w:p>
    <w:p w14:paraId="6450AB3E" w14:textId="59B88F6D" w:rsidR="00CD3C55" w:rsidRDefault="00CD3C55" w:rsidP="00CD3C55">
      <w:pPr>
        <w:pStyle w:val="ListParagraph"/>
        <w:numPr>
          <w:ilvl w:val="0"/>
          <w:numId w:val="1"/>
        </w:numPr>
      </w:pPr>
      <w:r w:rsidRPr="00394738">
        <w:rPr>
          <w:b/>
          <w:bCs/>
        </w:rPr>
        <w:t>Dates</w:t>
      </w:r>
      <w:r>
        <w:t xml:space="preserve"> are hard to identify because there are so many “standards” for writing them</w:t>
      </w:r>
      <w:r w:rsidR="003124AD">
        <w:t xml:space="preserve">. However, some rules can be </w:t>
      </w:r>
      <w:r w:rsidR="003F6367">
        <w:t xml:space="preserve">written, including the fact that </w:t>
      </w:r>
      <w:r w:rsidR="00317B64">
        <w:t>4-digit</w:t>
      </w:r>
      <w:r w:rsidR="003F6367">
        <w:t xml:space="preserve"> numbers are usually years and </w:t>
      </w:r>
      <w:proofErr w:type="gramStart"/>
      <w:r w:rsidR="003F6367">
        <w:t>that months</w:t>
      </w:r>
      <w:proofErr w:type="gramEnd"/>
      <w:r w:rsidR="003F6367">
        <w:t xml:space="preserve"> cannot be digits higher than 12 and are sometimes written out </w:t>
      </w:r>
      <w:r w:rsidR="00317B64">
        <w:t>as (sometimes shortened) words.</w:t>
      </w:r>
    </w:p>
    <w:p w14:paraId="3F370317" w14:textId="1958152D" w:rsidR="00317B64" w:rsidRDefault="00687DFF" w:rsidP="00CD3C55">
      <w:pPr>
        <w:pStyle w:val="ListParagraph"/>
        <w:numPr>
          <w:ilvl w:val="0"/>
          <w:numId w:val="1"/>
        </w:numPr>
      </w:pPr>
      <w:r w:rsidRPr="00394738">
        <w:rPr>
          <w:b/>
          <w:bCs/>
        </w:rPr>
        <w:t>Shortenings</w:t>
      </w:r>
      <w:r>
        <w:t xml:space="preserve"> using </w:t>
      </w:r>
      <w:r w:rsidR="003E278A">
        <w:t>periods are easy to mix up with sentence ending periods, but this can be solved by keeping a list of shortenings using periods</w:t>
      </w:r>
      <w:r w:rsidR="00246CB1">
        <w:t>.</w:t>
      </w:r>
    </w:p>
    <w:p w14:paraId="6F01DF6C" w14:textId="0469D075" w:rsidR="00246CB1" w:rsidRDefault="00246CB1" w:rsidP="00CD3C55">
      <w:pPr>
        <w:pStyle w:val="ListParagraph"/>
        <w:numPr>
          <w:ilvl w:val="0"/>
          <w:numId w:val="1"/>
        </w:numPr>
      </w:pPr>
      <w:r>
        <w:t>Proper nouns</w:t>
      </w:r>
      <w:r w:rsidR="000839C0">
        <w:t>, e.g., “Coupe”,</w:t>
      </w:r>
      <w:r>
        <w:t xml:space="preserve"> </w:t>
      </w:r>
      <w:r w:rsidR="00CC1A2B">
        <w:t>are tokens which are dependent on their capitalisation, so lowercase tokenisation of them loses information</w:t>
      </w:r>
      <w:r w:rsidR="000839C0">
        <w:t xml:space="preserve">. The solution to this would be to </w:t>
      </w:r>
      <w:r w:rsidR="007E4DF2">
        <w:t>keep the capitals to words which are not the starting words of sentences, then they would not lose this information.</w:t>
      </w:r>
    </w:p>
    <w:p w14:paraId="7AF29DC9" w14:textId="5BA6D494" w:rsidR="00394738" w:rsidRDefault="00394738" w:rsidP="00CD3C55">
      <w:pPr>
        <w:pStyle w:val="ListParagraph"/>
        <w:numPr>
          <w:ilvl w:val="0"/>
          <w:numId w:val="1"/>
        </w:numPr>
      </w:pPr>
      <w:r>
        <w:rPr>
          <w:b/>
          <w:bCs/>
        </w:rPr>
        <w:t>OTHER POSSIBILITIES: PART NUMBERS</w:t>
      </w:r>
      <w:r>
        <w:t>.</w:t>
      </w:r>
    </w:p>
    <w:p w14:paraId="7AE5D73F" w14:textId="77777777" w:rsidR="00394738" w:rsidRDefault="00394738" w:rsidP="00394738"/>
    <w:p w14:paraId="298C74B5" w14:textId="6D573483" w:rsidR="00394738" w:rsidRDefault="00394738" w:rsidP="00394738">
      <w:r>
        <w:t xml:space="preserve">b) </w:t>
      </w:r>
    </w:p>
    <w:p w14:paraId="74A59275" w14:textId="58B11C8D" w:rsidR="003F4812" w:rsidRDefault="00C175B5" w:rsidP="00394738">
      <w:proofErr w:type="spellStart"/>
      <w:r>
        <w:t>i</w:t>
      </w:r>
      <w:proofErr w:type="spellEnd"/>
      <w:r>
        <w:t>)</w:t>
      </w:r>
      <w:r w:rsidR="00F05214">
        <w:t xml:space="preserve"> </w:t>
      </w:r>
      <w:r w:rsidR="00E37F55">
        <w:t xml:space="preserve">Vocabulary: “1AB” x 26, “2BC” x </w:t>
      </w:r>
      <w:r w:rsidR="00963776">
        <w:t xml:space="preserve">21, “3CD” x 27, “4DE” x </w:t>
      </w:r>
      <w:r w:rsidR="003F4812">
        <w:t>18, “5EF” x 20. Decision – any unknown items will be classified as “UNK”.</w:t>
      </w:r>
      <w:r w:rsidR="00354589">
        <w:t xml:space="preserve"> </w:t>
      </w:r>
      <w:r w:rsidR="00354589">
        <w:rPr>
          <w:b/>
          <w:bCs/>
        </w:rPr>
        <w:t>DECISION NEE</w:t>
      </w:r>
      <w:r w:rsidR="000F6559">
        <w:rPr>
          <w:b/>
          <w:bCs/>
        </w:rPr>
        <w:t xml:space="preserve">DED FOR ORDER OF </w:t>
      </w:r>
      <w:r w:rsidR="002E479F">
        <w:rPr>
          <w:b/>
          <w:bCs/>
        </w:rPr>
        <w:t>ITEMS (TERM FREQUENCY) + NEED JUST LIST OF ITEMS: [</w:t>
      </w:r>
      <w:r w:rsidR="004701D2">
        <w:rPr>
          <w:b/>
          <w:bCs/>
        </w:rPr>
        <w:t>3CD, 1AB, 2BC, 5EF, 4DE, UNK]</w:t>
      </w:r>
      <w:r w:rsidR="00CD7658">
        <w:rPr>
          <w:b/>
          <w:bCs/>
        </w:rPr>
        <w:t>.</w:t>
      </w:r>
    </w:p>
    <w:p w14:paraId="66D31094" w14:textId="04B788A8" w:rsidR="007E04D8" w:rsidRDefault="00CD7658" w:rsidP="00394738">
      <w:r>
        <w:t xml:space="preserve">ii) </w:t>
      </w:r>
      <w:r w:rsidR="00D25FCD">
        <w:t xml:space="preserve">Set A: </w:t>
      </w:r>
      <w:r w:rsidR="00802B51" w:rsidRPr="00A97C77">
        <w:rPr>
          <w:b/>
          <w:bCs/>
        </w:rPr>
        <w:t>[9, 6, 0, 17, 0, 0</w:t>
      </w:r>
      <w:r w:rsidR="00D25FCD" w:rsidRPr="00A97C77">
        <w:rPr>
          <w:b/>
          <w:bCs/>
        </w:rPr>
        <w:t>]</w:t>
      </w:r>
      <w:r w:rsidR="00D25FCD">
        <w:br/>
        <w:t xml:space="preserve">Set B: </w:t>
      </w:r>
      <w:r w:rsidR="00D25FCD" w:rsidRPr="00A97C77">
        <w:rPr>
          <w:b/>
          <w:bCs/>
        </w:rPr>
        <w:t xml:space="preserve">[10, </w:t>
      </w:r>
      <w:r w:rsidR="00511A84" w:rsidRPr="00A97C77">
        <w:rPr>
          <w:b/>
          <w:bCs/>
        </w:rPr>
        <w:t xml:space="preserve">0, 9, </w:t>
      </w:r>
      <w:r w:rsidR="007E04D8" w:rsidRPr="00A97C77">
        <w:rPr>
          <w:b/>
          <w:bCs/>
        </w:rPr>
        <w:t>3, 11, 0]</w:t>
      </w:r>
      <w:r w:rsidR="007E04D8">
        <w:br/>
        <w:t xml:space="preserve">Set C: </w:t>
      </w:r>
      <w:r w:rsidR="007E04D8" w:rsidRPr="00A97C77">
        <w:rPr>
          <w:b/>
          <w:bCs/>
        </w:rPr>
        <w:t xml:space="preserve">[8, </w:t>
      </w:r>
      <w:r w:rsidR="00404FFD" w:rsidRPr="00A97C77">
        <w:rPr>
          <w:b/>
          <w:bCs/>
        </w:rPr>
        <w:t>20, 12, 0, 7, 0]</w:t>
      </w:r>
    </w:p>
    <w:p w14:paraId="436AD779" w14:textId="09C5A8A8" w:rsidR="00404FFD" w:rsidRDefault="00404FFD" w:rsidP="00394738">
      <w:r>
        <w:t>Term frequency</w:t>
      </w:r>
      <w:r w:rsidR="007B37B3">
        <w:t xml:space="preserve"> (</w:t>
      </w:r>
      <w:r w:rsidR="007B37B3">
        <w:rPr>
          <w:b/>
          <w:bCs/>
        </w:rPr>
        <w:t>BAG OF WORDS</w:t>
      </w:r>
      <w:r w:rsidR="007B37B3">
        <w:t>)</w:t>
      </w:r>
      <w:r>
        <w:t xml:space="preserve"> representation because the </w:t>
      </w:r>
      <w:proofErr w:type="gramStart"/>
      <w:r>
        <w:t>amount</w:t>
      </w:r>
      <w:proofErr w:type="gramEnd"/>
      <w:r>
        <w:t xml:space="preserve"> of bricks matters in a stock management system.</w:t>
      </w:r>
    </w:p>
    <w:p w14:paraId="26596D39" w14:textId="541C77F7" w:rsidR="0036121B" w:rsidRDefault="0036121B" w:rsidP="00394738">
      <w:pPr>
        <w:rPr>
          <w:rFonts w:eastAsiaTheme="minorEastAsia"/>
        </w:rPr>
      </w:pPr>
      <w:r>
        <w:t xml:space="preserve">iii) </w:t>
      </w:r>
      <w:r w:rsidR="006578BF">
        <w:t>sim</w:t>
      </w:r>
      <w:r w:rsidR="008528A2">
        <w:t xml:space="preserve"> </w:t>
      </w:r>
      <w:r w:rsidR="006578BF">
        <w:t xml:space="preserve">(A, B) = </w:t>
      </w:r>
      <w:r w:rsidR="00305BEB">
        <w:t xml:space="preserve">(90 + 51) / </w:t>
      </w:r>
      <w:proofErr w:type="gramStart"/>
      <w:r w:rsidR="00305BEB">
        <w:t>sqrt(</w:t>
      </w:r>
      <w:proofErr w:type="gramEnd"/>
      <w:r w:rsidR="00A46B69">
        <w:t>406) /</w:t>
      </w:r>
      <w:r w:rsidR="006D249F">
        <w:t xml:space="preserve"> sqrt(311)</w:t>
      </w:r>
      <w:r w:rsidR="00F839FC">
        <w:t xml:space="preserve">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8528A2">
        <w:rPr>
          <w:rFonts w:eastAsiaTheme="minorEastAsia"/>
        </w:rPr>
        <w:t xml:space="preserve"> </w:t>
      </w:r>
      <w:r w:rsidR="008528A2" w:rsidRPr="002B1BAD">
        <w:rPr>
          <w:rFonts w:eastAsiaTheme="minorEastAsia"/>
          <w:b/>
          <w:bCs/>
        </w:rPr>
        <w:t>0.397</w:t>
      </w:r>
    </w:p>
    <w:p w14:paraId="127DE99E" w14:textId="77784A96" w:rsidR="008528A2" w:rsidRDefault="008528A2" w:rsidP="00394738">
      <w:pPr>
        <w:rPr>
          <w:rFonts w:eastAsiaTheme="minorEastAsia"/>
        </w:rPr>
      </w:pPr>
      <w:r>
        <w:rPr>
          <w:rFonts w:eastAsiaTheme="minorEastAsia"/>
        </w:rPr>
        <w:t>sim (A, C) = (</w:t>
      </w:r>
      <w:r w:rsidR="00EC3F10">
        <w:rPr>
          <w:rFonts w:eastAsiaTheme="minorEastAsia"/>
        </w:rPr>
        <w:t xml:space="preserve">72 + 120) / </w:t>
      </w:r>
      <w:proofErr w:type="gramStart"/>
      <w:r w:rsidR="00EC3F10">
        <w:rPr>
          <w:rFonts w:eastAsiaTheme="minorEastAsia"/>
        </w:rPr>
        <w:t>sqrt(</w:t>
      </w:r>
      <w:proofErr w:type="gramEnd"/>
      <w:r w:rsidR="00EC3F10">
        <w:rPr>
          <w:rFonts w:eastAsiaTheme="minorEastAsia"/>
        </w:rPr>
        <w:t>406) / sqrt(</w:t>
      </w:r>
      <w:r w:rsidR="00577479">
        <w:rPr>
          <w:rFonts w:eastAsiaTheme="minorEastAsia"/>
        </w:rPr>
        <w:t xml:space="preserve">657)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577479">
        <w:rPr>
          <w:rFonts w:eastAsiaTheme="minorEastAsia"/>
        </w:rPr>
        <w:t xml:space="preserve"> </w:t>
      </w:r>
      <w:r w:rsidR="00630E6D" w:rsidRPr="002B1BAD">
        <w:rPr>
          <w:rFonts w:eastAsiaTheme="minorEastAsia"/>
          <w:b/>
          <w:bCs/>
        </w:rPr>
        <w:t>0.371</w:t>
      </w:r>
    </w:p>
    <w:p w14:paraId="09DC9136" w14:textId="2E47EEFF" w:rsidR="00630E6D" w:rsidRDefault="00630E6D" w:rsidP="00394738">
      <w:pPr>
        <w:rPr>
          <w:rFonts w:eastAsiaTheme="minorEastAsia"/>
        </w:rPr>
      </w:pPr>
      <w:r>
        <w:rPr>
          <w:rFonts w:eastAsiaTheme="minorEastAsia"/>
        </w:rPr>
        <w:t>sim (</w:t>
      </w:r>
      <w:r w:rsidR="003846BD">
        <w:rPr>
          <w:rFonts w:eastAsiaTheme="minorEastAsia"/>
        </w:rPr>
        <w:t xml:space="preserve">B, C) = (80 + 108 + 77) </w:t>
      </w:r>
      <w:r w:rsidR="00635D32">
        <w:rPr>
          <w:rFonts w:eastAsiaTheme="minorEastAsia"/>
        </w:rPr>
        <w:t xml:space="preserve">/ </w:t>
      </w:r>
      <w:proofErr w:type="gramStart"/>
      <w:r w:rsidR="00635D32">
        <w:rPr>
          <w:rFonts w:eastAsiaTheme="minorEastAsia"/>
        </w:rPr>
        <w:t>sqrt(</w:t>
      </w:r>
      <w:proofErr w:type="gramEnd"/>
      <w:r w:rsidR="00635D32">
        <w:rPr>
          <w:rFonts w:eastAsiaTheme="minorEastAsia"/>
        </w:rPr>
        <w:t xml:space="preserve">311) / sqrt(657)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635D32">
        <w:rPr>
          <w:rFonts w:eastAsiaTheme="minorEastAsia"/>
        </w:rPr>
        <w:t xml:space="preserve"> </w:t>
      </w:r>
      <w:r w:rsidR="003F25CD">
        <w:rPr>
          <w:rFonts w:eastAsiaTheme="minorEastAsia"/>
        </w:rPr>
        <w:t>0.</w:t>
      </w:r>
      <w:r w:rsidR="002B1BAD">
        <w:rPr>
          <w:rFonts w:eastAsiaTheme="minorEastAsia"/>
        </w:rPr>
        <w:t>586</w:t>
      </w:r>
    </w:p>
    <w:p w14:paraId="556675C0" w14:textId="265655B5" w:rsidR="003F25CD" w:rsidRDefault="003F25CD" w:rsidP="00394738">
      <w:pPr>
        <w:rPr>
          <w:rFonts w:eastAsiaTheme="minorEastAsia"/>
        </w:rPr>
      </w:pPr>
      <w:r w:rsidRPr="00847AF6">
        <w:rPr>
          <w:rFonts w:eastAsiaTheme="minorEastAsia"/>
          <w:b/>
          <w:bCs/>
        </w:rPr>
        <w:t>B and C</w:t>
      </w:r>
      <w:r>
        <w:rPr>
          <w:rFonts w:eastAsiaTheme="minorEastAsia"/>
        </w:rPr>
        <w:t xml:space="preserve"> are most similar.</w:t>
      </w:r>
    </w:p>
    <w:p w14:paraId="6A79785C" w14:textId="77777777" w:rsidR="00847AF6" w:rsidRDefault="00847AF6" w:rsidP="00394738">
      <w:pPr>
        <w:rPr>
          <w:rFonts w:eastAsiaTheme="minorEastAsia"/>
        </w:rPr>
      </w:pPr>
    </w:p>
    <w:p w14:paraId="638B8C96" w14:textId="5AA423E9" w:rsidR="00010619" w:rsidRDefault="00010619" w:rsidP="00394738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7791F09" w14:textId="7D21E7A9" w:rsidR="00010619" w:rsidRDefault="00010619" w:rsidP="00394738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r w:rsidR="003F0023">
        <w:rPr>
          <w:rFonts w:eastAsiaTheme="minorEastAsia"/>
        </w:rPr>
        <w:t>Jaccard Similarity</w:t>
      </w:r>
    </w:p>
    <w:p w14:paraId="30939601" w14:textId="651D96C4" w:rsidR="003F76C8" w:rsidRDefault="003F76C8" w:rsidP="00394738">
      <w:pPr>
        <w:rPr>
          <w:rFonts w:eastAsiaTheme="minorEastAsia"/>
        </w:rPr>
      </w:pPr>
      <w:r>
        <w:rPr>
          <w:rFonts w:eastAsiaTheme="minorEastAsia"/>
        </w:rPr>
        <w:t>ii) Pros:</w:t>
      </w:r>
    </w:p>
    <w:p w14:paraId="7531FD24" w14:textId="237A6B4D" w:rsidR="00AB3CFD" w:rsidRDefault="005D3495" w:rsidP="00AB3C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Satisfies triangle inequality</w:t>
      </w:r>
    </w:p>
    <w:p w14:paraId="1ED1E589" w14:textId="48733BAC" w:rsidR="005D3495" w:rsidRDefault="005D3495" w:rsidP="00AB3C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Is a metric</w:t>
      </w:r>
    </w:p>
    <w:p w14:paraId="2FA4AB2C" w14:textId="2D648029" w:rsidR="007638A0" w:rsidRDefault="007638A0" w:rsidP="00AB3C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FAST AND EFFICIENT TO COMPUTE</w:t>
      </w:r>
    </w:p>
    <w:p w14:paraId="2BADAE90" w14:textId="6F7CD643" w:rsidR="005D3495" w:rsidRDefault="005D3495" w:rsidP="005D3495">
      <w:pPr>
        <w:rPr>
          <w:rFonts w:eastAsiaTheme="minorEastAsia"/>
        </w:rPr>
      </w:pPr>
      <w:r>
        <w:rPr>
          <w:rFonts w:eastAsiaTheme="minorEastAsia"/>
        </w:rPr>
        <w:t>Cons:</w:t>
      </w:r>
    </w:p>
    <w:p w14:paraId="39A55DC3" w14:textId="5B0E5CA6" w:rsidR="005D3495" w:rsidRDefault="005D3495" w:rsidP="005D349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 </w:t>
      </w:r>
      <w:r w:rsidR="00F41C4C">
        <w:rPr>
          <w:rFonts w:eastAsiaTheme="minorEastAsia"/>
        </w:rPr>
        <w:t>distinction between importance of different words</w:t>
      </w:r>
    </w:p>
    <w:p w14:paraId="4EC2FD89" w14:textId="6DF135BD" w:rsidR="00F41C4C" w:rsidRDefault="00F41C4C" w:rsidP="005D349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Word frequencies are </w:t>
      </w:r>
      <w:r w:rsidRPr="007638A0">
        <w:rPr>
          <w:rFonts w:eastAsiaTheme="minorEastAsia"/>
          <w:b/>
          <w:bCs/>
        </w:rPr>
        <w:t>ignored</w:t>
      </w:r>
    </w:p>
    <w:p w14:paraId="08FDC3C8" w14:textId="5E66441D" w:rsidR="00F41C4C" w:rsidRPr="005D3495" w:rsidRDefault="00F41C4C" w:rsidP="005D349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Synonyms are as different as antonyms – no semantic </w:t>
      </w:r>
      <w:r w:rsidR="0097499E">
        <w:rPr>
          <w:rFonts w:eastAsiaTheme="minorEastAsia"/>
        </w:rPr>
        <w:t>analysis</w:t>
      </w:r>
    </w:p>
    <w:p w14:paraId="52FA0591" w14:textId="77777777" w:rsidR="003F76C8" w:rsidRDefault="003F76C8" w:rsidP="00394738"/>
    <w:p w14:paraId="14CAB669" w14:textId="71CD6631" w:rsidR="007638A0" w:rsidRDefault="007638A0" w:rsidP="00394738">
      <w:r>
        <w:t>2.</w:t>
      </w:r>
    </w:p>
    <w:p w14:paraId="0BD26B9E" w14:textId="3E5DD981" w:rsidR="007638A0" w:rsidRDefault="00C26B79" w:rsidP="00394738">
      <w:proofErr w:type="spellStart"/>
      <w:r>
        <w:t>i</w:t>
      </w:r>
      <w:proofErr w:type="spellEnd"/>
      <w:r>
        <w:t>)</w:t>
      </w:r>
    </w:p>
    <w:p w14:paraId="5F4A6F8C" w14:textId="6A37C66F" w:rsidR="009356ED" w:rsidRDefault="009356ED" w:rsidP="00394738">
      <w:r>
        <w:t>K = 0.7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6136" w14:paraId="37EDBA84" w14:textId="77777777" w:rsidTr="00C76136">
        <w:tc>
          <w:tcPr>
            <w:tcW w:w="4508" w:type="dxa"/>
          </w:tcPr>
          <w:p w14:paraId="5093BC92" w14:textId="7E6AC17C" w:rsidR="00C76136" w:rsidRDefault="00C76136" w:rsidP="00394738">
            <w:r>
              <w:t>Word</w:t>
            </w:r>
          </w:p>
        </w:tc>
        <w:tc>
          <w:tcPr>
            <w:tcW w:w="4508" w:type="dxa"/>
          </w:tcPr>
          <w:p w14:paraId="4EB60514" w14:textId="0BCDAA70" w:rsidR="00C76136" w:rsidRDefault="00C76136" w:rsidP="00394738">
            <w:r>
              <w:t>Unigram Probability</w:t>
            </w:r>
          </w:p>
        </w:tc>
      </w:tr>
      <w:tr w:rsidR="00C76136" w14:paraId="65404288" w14:textId="77777777" w:rsidTr="00C76136">
        <w:tc>
          <w:tcPr>
            <w:tcW w:w="4508" w:type="dxa"/>
          </w:tcPr>
          <w:p w14:paraId="36192329" w14:textId="5DA097EC" w:rsidR="00C76136" w:rsidRDefault="00C76136" w:rsidP="00394738">
            <w:r>
              <w:t>granola</w:t>
            </w:r>
          </w:p>
        </w:tc>
        <w:tc>
          <w:tcPr>
            <w:tcW w:w="4508" w:type="dxa"/>
          </w:tcPr>
          <w:p w14:paraId="7D66A120" w14:textId="482139C4" w:rsidR="00C76136" w:rsidRDefault="00C76136" w:rsidP="00394738">
            <w:r>
              <w:t>(</w:t>
            </w:r>
            <w:r w:rsidR="001C0AEC">
              <w:t xml:space="preserve">1 + 0.7) / </w:t>
            </w:r>
            <w:r w:rsidR="00F90C7E">
              <w:t>(46</w:t>
            </w:r>
            <w:r w:rsidR="007B3999">
              <w:t xml:space="preserve"> + 0.7*27)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</m:oMath>
            <w:r w:rsidR="009A79D1">
              <w:rPr>
                <w:rFonts w:eastAsiaTheme="minorEastAsia"/>
              </w:rPr>
              <w:t xml:space="preserve"> </w:t>
            </w:r>
            <w:r w:rsidR="001D4D6D">
              <w:rPr>
                <w:rFonts w:eastAsiaTheme="minorEastAsia"/>
              </w:rPr>
              <w:t>0.02</w:t>
            </w:r>
            <w:r w:rsidR="00A45D5A">
              <w:rPr>
                <w:rFonts w:eastAsiaTheme="minorEastAsia"/>
              </w:rPr>
              <w:t>619</w:t>
            </w:r>
          </w:p>
        </w:tc>
      </w:tr>
      <w:tr w:rsidR="00C76136" w14:paraId="594C60BF" w14:textId="77777777" w:rsidTr="00C76136">
        <w:tc>
          <w:tcPr>
            <w:tcW w:w="4508" w:type="dxa"/>
          </w:tcPr>
          <w:p w14:paraId="6D4549A0" w14:textId="566461FB" w:rsidR="00C76136" w:rsidRDefault="00C76136" w:rsidP="00394738">
            <w:r>
              <w:t>roll</w:t>
            </w:r>
          </w:p>
        </w:tc>
        <w:tc>
          <w:tcPr>
            <w:tcW w:w="4508" w:type="dxa"/>
          </w:tcPr>
          <w:p w14:paraId="16266063" w14:textId="3DB1F6F6" w:rsidR="00C76136" w:rsidRDefault="00A45D5A" w:rsidP="00394738">
            <w:r>
              <w:t xml:space="preserve">(1 + 0.7) / (46 + 0.7*27)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</m:oMath>
            <w:r w:rsidR="009A79D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0.02619</w:t>
            </w:r>
          </w:p>
        </w:tc>
      </w:tr>
      <w:tr w:rsidR="00C76136" w14:paraId="7C9A3B48" w14:textId="77777777" w:rsidTr="00C76136">
        <w:tc>
          <w:tcPr>
            <w:tcW w:w="4508" w:type="dxa"/>
          </w:tcPr>
          <w:p w14:paraId="622874B9" w14:textId="4189DB98" w:rsidR="00C76136" w:rsidRDefault="00C76136" w:rsidP="00394738">
            <w:r>
              <w:t>croissant</w:t>
            </w:r>
          </w:p>
        </w:tc>
        <w:tc>
          <w:tcPr>
            <w:tcW w:w="4508" w:type="dxa"/>
          </w:tcPr>
          <w:p w14:paraId="4512C848" w14:textId="6052930C" w:rsidR="00C76136" w:rsidRDefault="00A45D5A" w:rsidP="00394738">
            <w:r>
              <w:t>(</w:t>
            </w:r>
            <w:r w:rsidR="009A79D1">
              <w:t xml:space="preserve">2 + 0.7) / (46 + 0.7*27)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</m:oMath>
            <w:r w:rsidR="009A79D1">
              <w:rPr>
                <w:rFonts w:eastAsiaTheme="minorEastAsia"/>
              </w:rPr>
              <w:t xml:space="preserve"> </w:t>
            </w:r>
            <w:r w:rsidR="0086029C">
              <w:rPr>
                <w:rFonts w:eastAsiaTheme="minorEastAsia"/>
              </w:rPr>
              <w:t>0.04160</w:t>
            </w:r>
          </w:p>
        </w:tc>
      </w:tr>
    </w:tbl>
    <w:p w14:paraId="268383DD" w14:textId="77777777" w:rsidR="00AC06B5" w:rsidRDefault="00AC06B5" w:rsidP="00394738"/>
    <w:p w14:paraId="1DFBE2AE" w14:textId="7E51097E" w:rsidR="00AB1C3A" w:rsidRDefault="00AB1C3A" w:rsidP="00394738">
      <w:r>
        <w:t>K= 0.07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1C3A" w14:paraId="2F910C96" w14:textId="77777777" w:rsidTr="00AB1C3A">
        <w:tc>
          <w:tcPr>
            <w:tcW w:w="4508" w:type="dxa"/>
          </w:tcPr>
          <w:p w14:paraId="656C90B7" w14:textId="28A9F6FC" w:rsidR="00AB1C3A" w:rsidRDefault="00AB1C3A" w:rsidP="00394738">
            <w:r>
              <w:t>Word</w:t>
            </w:r>
          </w:p>
        </w:tc>
        <w:tc>
          <w:tcPr>
            <w:tcW w:w="4508" w:type="dxa"/>
          </w:tcPr>
          <w:p w14:paraId="10F8B053" w14:textId="000D71FA" w:rsidR="00AB1C3A" w:rsidRDefault="00AB1C3A" w:rsidP="00394738">
            <w:r>
              <w:t>Unigram Probability</w:t>
            </w:r>
          </w:p>
        </w:tc>
      </w:tr>
      <w:tr w:rsidR="00AB1C3A" w14:paraId="1F05F2B0" w14:textId="77777777" w:rsidTr="00AB1C3A">
        <w:tc>
          <w:tcPr>
            <w:tcW w:w="4508" w:type="dxa"/>
          </w:tcPr>
          <w:p w14:paraId="6A9CA551" w14:textId="371029D9" w:rsidR="00AB1C3A" w:rsidRDefault="00AB1C3A" w:rsidP="00394738">
            <w:r>
              <w:t>granola</w:t>
            </w:r>
          </w:p>
        </w:tc>
        <w:tc>
          <w:tcPr>
            <w:tcW w:w="4508" w:type="dxa"/>
          </w:tcPr>
          <w:p w14:paraId="167EF191" w14:textId="1E6A95F3" w:rsidR="00AB1C3A" w:rsidRDefault="0091545E" w:rsidP="00394738">
            <w:r w:rsidRPr="0091545E">
              <w:t xml:space="preserve">(1 + 0.07) / (46 + 0.07*27)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</m:oMath>
            <w:r w:rsidRPr="0091545E">
              <w:t xml:space="preserve"> 0.0223</w:t>
            </w:r>
          </w:p>
        </w:tc>
      </w:tr>
      <w:tr w:rsidR="00AB1C3A" w14:paraId="7DF73472" w14:textId="77777777" w:rsidTr="00AB1C3A">
        <w:tc>
          <w:tcPr>
            <w:tcW w:w="4508" w:type="dxa"/>
          </w:tcPr>
          <w:p w14:paraId="423C0774" w14:textId="2597DBB1" w:rsidR="00AB1C3A" w:rsidRDefault="0091545E" w:rsidP="00394738">
            <w:r>
              <w:t>roll</w:t>
            </w:r>
          </w:p>
        </w:tc>
        <w:tc>
          <w:tcPr>
            <w:tcW w:w="4508" w:type="dxa"/>
          </w:tcPr>
          <w:p w14:paraId="13F6CBDA" w14:textId="05FBE163" w:rsidR="00AB1C3A" w:rsidRDefault="0091545E" w:rsidP="00394738">
            <w:r w:rsidRPr="0091545E">
              <w:t xml:space="preserve">(1 + 0.07) / (46 + 0.07*27)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</m:oMath>
            <w:r w:rsidRPr="0091545E">
              <w:t xml:space="preserve"> 0.0223</w:t>
            </w:r>
          </w:p>
        </w:tc>
      </w:tr>
      <w:tr w:rsidR="00AB1C3A" w14:paraId="4A982D57" w14:textId="77777777" w:rsidTr="00AB1C3A">
        <w:tc>
          <w:tcPr>
            <w:tcW w:w="4508" w:type="dxa"/>
          </w:tcPr>
          <w:p w14:paraId="0FA3F9D8" w14:textId="4D9CFF35" w:rsidR="00AB1C3A" w:rsidRDefault="0091545E" w:rsidP="00394738">
            <w:r>
              <w:t>croissant</w:t>
            </w:r>
          </w:p>
        </w:tc>
        <w:tc>
          <w:tcPr>
            <w:tcW w:w="4508" w:type="dxa"/>
          </w:tcPr>
          <w:p w14:paraId="20B493D6" w14:textId="13B6934F" w:rsidR="00AB1C3A" w:rsidRDefault="0091545E" w:rsidP="00394738">
            <w:r w:rsidRPr="0091545E">
              <w:t xml:space="preserve">(2 + 0.07) / (46 + 0.07*27)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</m:oMath>
            <w:r w:rsidRPr="0091545E">
              <w:t xml:space="preserve"> 0.0432</w:t>
            </w:r>
          </w:p>
        </w:tc>
      </w:tr>
    </w:tbl>
    <w:p w14:paraId="6A2CEE15" w14:textId="77777777" w:rsidR="00AB1C3A" w:rsidRDefault="00AB1C3A" w:rsidP="00394738"/>
    <w:p w14:paraId="2221BE50" w14:textId="1B517FDE" w:rsidR="009356ED" w:rsidRDefault="008F3A92" w:rsidP="008F3A92">
      <w:r>
        <w:t>The sample tables above show the effect on the relative probabilities as the K value</w:t>
      </w:r>
      <w:r w:rsidR="00F0734B">
        <w:t xml:space="preserve"> </w:t>
      </w:r>
      <w:r>
        <w:t>varies. In</w:t>
      </w:r>
      <w:r w:rsidR="00F0734B">
        <w:t xml:space="preserve"> </w:t>
      </w:r>
      <w:r>
        <w:t>particular</w:t>
      </w:r>
      <w:r w:rsidR="00F0734B">
        <w:t>,</w:t>
      </w:r>
      <w:r>
        <w:t xml:space="preserve"> the larger values of K make the values more uniform. The</w:t>
      </w:r>
      <w:r w:rsidR="00F0734B">
        <w:t xml:space="preserve"> </w:t>
      </w:r>
      <w:r>
        <w:t>smaller values accentuate the differences between smaller count values.</w:t>
      </w:r>
      <w:r w:rsidR="00F0734B">
        <w:t xml:space="preserve"> </w:t>
      </w:r>
      <w:r>
        <w:t>For the correction task higher values of K would lead to less frequent words</w:t>
      </w:r>
      <w:r w:rsidR="00F0734B">
        <w:t xml:space="preserve"> </w:t>
      </w:r>
      <w:r>
        <w:t>being selected with higher frequency than they would otherwise. The smoothing</w:t>
      </w:r>
      <w:r w:rsidR="00F0734B">
        <w:t xml:space="preserve"> </w:t>
      </w:r>
      <w:r>
        <w:t>effectively makes the tail more uniform (e.g.</w:t>
      </w:r>
      <w:r w:rsidR="00F0734B">
        <w:t>,</w:t>
      </w:r>
      <w:r>
        <w:t xml:space="preserve"> a K value of 5 would treat roughly</w:t>
      </w:r>
      <w:r w:rsidR="00F0734B">
        <w:t xml:space="preserve"> </w:t>
      </w:r>
      <w:r>
        <w:t>all terms occurring less than five times approximately uniformly). In contrast, a</w:t>
      </w:r>
      <w:r w:rsidR="00F0734B">
        <w:t xml:space="preserve"> </w:t>
      </w:r>
      <w:r>
        <w:t>smaller k means less smoothing and the probability differences in terms with small</w:t>
      </w:r>
      <w:r w:rsidR="00F0734B">
        <w:t xml:space="preserve"> </w:t>
      </w:r>
      <w:r>
        <w:t>counts will have greater effect.</w:t>
      </w:r>
    </w:p>
    <w:p w14:paraId="783F6FF6" w14:textId="77777777" w:rsidR="008148B5" w:rsidRDefault="008148B5" w:rsidP="008F3A92"/>
    <w:p w14:paraId="72D7C278" w14:textId="52AA0F8D" w:rsidR="008148B5" w:rsidRDefault="00FF48A3" w:rsidP="008F3A92">
      <w:r>
        <w:t>ii)</w:t>
      </w:r>
    </w:p>
    <w:p w14:paraId="2816E3EA" w14:textId="3CB40FCB" w:rsidR="00FF48A3" w:rsidRDefault="00071C6B" w:rsidP="008F3A92">
      <w:r>
        <w:t>Bigram probabilities for “</w:t>
      </w:r>
      <w:proofErr w:type="spellStart"/>
      <w:r>
        <w:t>i</w:t>
      </w:r>
      <w:proofErr w:type="spellEnd"/>
      <w:r>
        <w:t xml:space="preserve"> would like some breakfast”: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07CA" w14:paraId="45E53646" w14:textId="77777777" w:rsidTr="008F07CA">
        <w:tc>
          <w:tcPr>
            <w:tcW w:w="4508" w:type="dxa"/>
          </w:tcPr>
          <w:p w14:paraId="36C894F1" w14:textId="4D5E35C5" w:rsidR="008F07CA" w:rsidRDefault="008F07CA" w:rsidP="008F3A92">
            <w:r>
              <w:t>Bigram</w:t>
            </w:r>
          </w:p>
        </w:tc>
        <w:tc>
          <w:tcPr>
            <w:tcW w:w="4508" w:type="dxa"/>
          </w:tcPr>
          <w:p w14:paraId="4806BF49" w14:textId="68E47CD4" w:rsidR="008F07CA" w:rsidRDefault="008F07CA" w:rsidP="008F3A92">
            <w:r>
              <w:t>Probability</w:t>
            </w:r>
          </w:p>
        </w:tc>
      </w:tr>
      <w:tr w:rsidR="008F07CA" w14:paraId="7A644686" w14:textId="77777777" w:rsidTr="008F07CA">
        <w:tc>
          <w:tcPr>
            <w:tcW w:w="4508" w:type="dxa"/>
          </w:tcPr>
          <w:p w14:paraId="056004B5" w14:textId="36C2D08F" w:rsidR="008F07CA" w:rsidRDefault="008F07CA" w:rsidP="008F3A92">
            <w:r>
              <w:t xml:space="preserve">&lt;s&gt; </w:t>
            </w:r>
            <w:proofErr w:type="spellStart"/>
            <w:r>
              <w:t>i</w:t>
            </w:r>
            <w:proofErr w:type="spellEnd"/>
          </w:p>
        </w:tc>
        <w:tc>
          <w:tcPr>
            <w:tcW w:w="4508" w:type="dxa"/>
          </w:tcPr>
          <w:p w14:paraId="4FA14F19" w14:textId="06AFE13F" w:rsidR="008F07CA" w:rsidRDefault="002468B3" w:rsidP="008F3A92">
            <w:r>
              <w:t xml:space="preserve">2003 / 8423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</m:oMath>
            <w:r>
              <w:t xml:space="preserve"> </w:t>
            </w:r>
            <w:r w:rsidR="000C25B0">
              <w:t>0.</w:t>
            </w:r>
            <w:r w:rsidR="00A47F42">
              <w:t>2378</w:t>
            </w:r>
          </w:p>
        </w:tc>
      </w:tr>
      <w:tr w:rsidR="008F07CA" w14:paraId="4B86486D" w14:textId="77777777" w:rsidTr="008F07CA">
        <w:tc>
          <w:tcPr>
            <w:tcW w:w="4508" w:type="dxa"/>
          </w:tcPr>
          <w:p w14:paraId="73F277B7" w14:textId="1EFF5E79" w:rsidR="008F07CA" w:rsidRDefault="00A47F42" w:rsidP="008F3A92">
            <w:proofErr w:type="spellStart"/>
            <w:r>
              <w:t>i</w:t>
            </w:r>
            <w:proofErr w:type="spellEnd"/>
            <w:r>
              <w:t xml:space="preserve"> would</w:t>
            </w:r>
          </w:p>
        </w:tc>
        <w:tc>
          <w:tcPr>
            <w:tcW w:w="4508" w:type="dxa"/>
          </w:tcPr>
          <w:p w14:paraId="37E79D32" w14:textId="0BB2FF69" w:rsidR="008F07CA" w:rsidRDefault="00A47F42" w:rsidP="008F3A92">
            <w:r>
              <w:t xml:space="preserve">0 / 2623 + </w:t>
            </w:r>
            <w:r w:rsidR="00894968">
              <w:t xml:space="preserve">0.4 * </w:t>
            </w:r>
            <w:r w:rsidR="007F4343">
              <w:t xml:space="preserve">(5 / </w:t>
            </w:r>
            <w:r w:rsidR="00F3519C">
              <w:t xml:space="preserve">68237)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</m:oMath>
            <w:r w:rsidR="00F3519C">
              <w:rPr>
                <w:rFonts w:eastAsiaTheme="minorEastAsia"/>
              </w:rPr>
              <w:t xml:space="preserve"> </w:t>
            </w:r>
            <w:r w:rsidR="00EC7D0E">
              <w:rPr>
                <w:rFonts w:eastAsiaTheme="minorEastAsia"/>
              </w:rPr>
              <w:t>2.93 * 10^-5</w:t>
            </w:r>
          </w:p>
        </w:tc>
      </w:tr>
      <w:tr w:rsidR="008F07CA" w14:paraId="11A22631" w14:textId="77777777" w:rsidTr="008F07CA">
        <w:tc>
          <w:tcPr>
            <w:tcW w:w="4508" w:type="dxa"/>
          </w:tcPr>
          <w:p w14:paraId="79955F73" w14:textId="7F4734D9" w:rsidR="008F07CA" w:rsidRDefault="001A5DF1" w:rsidP="008F3A92">
            <w:r>
              <w:t>would like</w:t>
            </w:r>
          </w:p>
        </w:tc>
        <w:tc>
          <w:tcPr>
            <w:tcW w:w="4508" w:type="dxa"/>
          </w:tcPr>
          <w:p w14:paraId="727BC785" w14:textId="476435C7" w:rsidR="008F07CA" w:rsidRDefault="00F15BD5" w:rsidP="008F3A92">
            <w:r>
              <w:t>2 / 5 = 0.4</w:t>
            </w:r>
          </w:p>
        </w:tc>
      </w:tr>
      <w:tr w:rsidR="008F07CA" w14:paraId="2B44D8C7" w14:textId="77777777" w:rsidTr="008F07CA">
        <w:tc>
          <w:tcPr>
            <w:tcW w:w="4508" w:type="dxa"/>
          </w:tcPr>
          <w:p w14:paraId="149FD66F" w14:textId="101240B7" w:rsidR="008F07CA" w:rsidRDefault="00F15BD5" w:rsidP="008F3A92">
            <w:r>
              <w:t>like some</w:t>
            </w:r>
          </w:p>
        </w:tc>
        <w:tc>
          <w:tcPr>
            <w:tcW w:w="4508" w:type="dxa"/>
          </w:tcPr>
          <w:p w14:paraId="52F20F61" w14:textId="39025D3E" w:rsidR="008F07CA" w:rsidRDefault="005837E8" w:rsidP="008F3A92">
            <w:r>
              <w:t>25 / 1522 = 0.0164</w:t>
            </w:r>
          </w:p>
        </w:tc>
      </w:tr>
      <w:tr w:rsidR="008F07CA" w14:paraId="4EFC514A" w14:textId="77777777" w:rsidTr="008F07CA">
        <w:tc>
          <w:tcPr>
            <w:tcW w:w="4508" w:type="dxa"/>
          </w:tcPr>
          <w:p w14:paraId="0B3D0A49" w14:textId="24ECFB8F" w:rsidR="008F07CA" w:rsidRDefault="00F15BD5" w:rsidP="008F3A92">
            <w:r>
              <w:t>some breakfast</w:t>
            </w:r>
          </w:p>
        </w:tc>
        <w:tc>
          <w:tcPr>
            <w:tcW w:w="4508" w:type="dxa"/>
          </w:tcPr>
          <w:p w14:paraId="3FC04AA4" w14:textId="071FE2C0" w:rsidR="008F07CA" w:rsidRDefault="005837E8" w:rsidP="008F3A92">
            <w:r>
              <w:t xml:space="preserve">3 / 323 = </w:t>
            </w:r>
            <w:r w:rsidR="00E565E0">
              <w:t>0.0093</w:t>
            </w:r>
          </w:p>
        </w:tc>
      </w:tr>
      <w:tr w:rsidR="008F07CA" w14:paraId="4ACB35C2" w14:textId="77777777" w:rsidTr="008F07CA">
        <w:tc>
          <w:tcPr>
            <w:tcW w:w="4508" w:type="dxa"/>
          </w:tcPr>
          <w:p w14:paraId="40C76A4F" w14:textId="1412DAB5" w:rsidR="008F07CA" w:rsidRDefault="00F15BD5" w:rsidP="008F3A92">
            <w:r>
              <w:t>breakfast &lt;e&gt;</w:t>
            </w:r>
          </w:p>
        </w:tc>
        <w:tc>
          <w:tcPr>
            <w:tcW w:w="4508" w:type="dxa"/>
          </w:tcPr>
          <w:p w14:paraId="3D463E27" w14:textId="44BC4346" w:rsidR="008F07CA" w:rsidRDefault="00E565E0" w:rsidP="008F3A92">
            <w:r>
              <w:t>2 / 6 = 0.3333</w:t>
            </w:r>
          </w:p>
        </w:tc>
      </w:tr>
    </w:tbl>
    <w:p w14:paraId="2C366A93" w14:textId="730AAD55" w:rsidR="00071C6B" w:rsidRDefault="00A81A03" w:rsidP="008F3A92">
      <w:r>
        <w:lastRenderedPageBreak/>
        <w:t>The probability of the whole sequence: 0.2378 * 2.93 * 10</w:t>
      </w:r>
      <w:proofErr w:type="gramStart"/>
      <w:r>
        <w:t>^</w:t>
      </w:r>
      <w:r w:rsidR="009F15E3">
        <w:t>(</w:t>
      </w:r>
      <w:proofErr w:type="gramEnd"/>
      <w:r>
        <w:t>-5</w:t>
      </w:r>
      <w:r w:rsidR="009F15E3">
        <w:t>)</w:t>
      </w:r>
      <w:r>
        <w:t xml:space="preserve"> * 0.4 * 0.0164 * 0.0093 * 0.3333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eastAsiaTheme="minorEastAsia"/>
        </w:rPr>
        <w:t xml:space="preserve"> </w:t>
      </w:r>
      <w:r w:rsidR="00717D05">
        <w:rPr>
          <w:rFonts w:eastAsiaTheme="minorEastAsia"/>
        </w:rPr>
        <w:t>1.41678 * 10^</w:t>
      </w:r>
      <w:r w:rsidR="00FE6D5D">
        <w:rPr>
          <w:rFonts w:eastAsiaTheme="minorEastAsia"/>
        </w:rPr>
        <w:t>-10</w:t>
      </w:r>
    </w:p>
    <w:p w14:paraId="227B483F" w14:textId="424663E5" w:rsidR="00C95712" w:rsidRDefault="00C95712" w:rsidP="008F3A92">
      <w:r>
        <w:t>Smoothing method is used because otherwise the lack of occurrences of “</w:t>
      </w:r>
      <w:proofErr w:type="spellStart"/>
      <w:r>
        <w:t>i</w:t>
      </w:r>
      <w:proofErr w:type="spellEnd"/>
      <w:r>
        <w:t xml:space="preserve"> would” would make the probability of the sentence occurring 0. </w:t>
      </w:r>
      <w:r w:rsidR="00A81A03">
        <w:t>With it, some leniency is allowed.</w:t>
      </w:r>
    </w:p>
    <w:p w14:paraId="071D9770" w14:textId="77777777" w:rsidR="001E00F2" w:rsidRDefault="001E00F2" w:rsidP="008F3A92"/>
    <w:p w14:paraId="6C523EA7" w14:textId="31369DEF" w:rsidR="001E00F2" w:rsidRDefault="001E00F2" w:rsidP="008F3A92">
      <w:r>
        <w:t xml:space="preserve">b) The model is </w:t>
      </w:r>
      <w:r w:rsidRPr="00252E78">
        <w:rPr>
          <w:b/>
          <w:bCs/>
        </w:rPr>
        <w:t>overfitted</w:t>
      </w:r>
      <w:r>
        <w:t xml:space="preserve"> to the training data because it does </w:t>
      </w:r>
      <w:r w:rsidRPr="00D955F0">
        <w:rPr>
          <w:b/>
          <w:bCs/>
        </w:rPr>
        <w:t>extremely well on training</w:t>
      </w:r>
      <w:r>
        <w:t xml:space="preserve"> and </w:t>
      </w:r>
      <w:r w:rsidRPr="00D955F0">
        <w:rPr>
          <w:b/>
          <w:bCs/>
        </w:rPr>
        <w:t>validation</w:t>
      </w:r>
      <w:r>
        <w:t xml:space="preserve"> data but </w:t>
      </w:r>
      <w:r w:rsidRPr="00D955F0">
        <w:rPr>
          <w:b/>
          <w:bCs/>
        </w:rPr>
        <w:t>worse than the baseline</w:t>
      </w:r>
      <w:r>
        <w:t xml:space="preserve"> on the </w:t>
      </w:r>
      <w:r w:rsidRPr="00D955F0">
        <w:rPr>
          <w:b/>
          <w:bCs/>
        </w:rPr>
        <w:t>test</w:t>
      </w:r>
      <w:r>
        <w:t xml:space="preserve"> data.</w:t>
      </w:r>
      <w:r w:rsidR="001D08A6">
        <w:t xml:space="preserve"> This can be fixed by cross-validation, which randomly partitions data</w:t>
      </w:r>
      <w:r w:rsidR="00D63AA7">
        <w:t>.</w:t>
      </w:r>
    </w:p>
    <w:p w14:paraId="4C4224CB" w14:textId="77777777" w:rsidR="00D63AA7" w:rsidRDefault="00D63AA7" w:rsidP="008F3A92"/>
    <w:p w14:paraId="78001120" w14:textId="067704C0" w:rsidR="00D63AA7" w:rsidRDefault="00D63AA7" w:rsidP="008F3A92">
      <w:r>
        <w:t>c)</w:t>
      </w:r>
    </w:p>
    <w:p w14:paraId="1CF065AA" w14:textId="77777777" w:rsidR="00E4684B" w:rsidRDefault="00E4684B" w:rsidP="00E4684B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4D78F277" w14:textId="77777777" w:rsidR="00E4684B" w:rsidRDefault="00E4684B" w:rsidP="00E4684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3FA928D" w14:textId="77777777" w:rsidR="00E4684B" w:rsidRDefault="00E4684B" w:rsidP="00E4684B">
      <w:r>
        <w:t># Data processing</w:t>
      </w:r>
    </w:p>
    <w:p w14:paraId="2ED50477" w14:textId="77777777" w:rsidR="00E4684B" w:rsidRDefault="00E4684B" w:rsidP="00E4684B">
      <w:r>
        <w:t>data = ... # Loads a vector of raw text documents</w:t>
      </w:r>
    </w:p>
    <w:p w14:paraId="3D190985" w14:textId="77777777" w:rsidR="00E4684B" w:rsidRDefault="00E4684B" w:rsidP="00E4684B">
      <w:proofErr w:type="spellStart"/>
      <w:r>
        <w:t>train_index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(data) * 0.8)</w:t>
      </w:r>
    </w:p>
    <w:p w14:paraId="048F0751" w14:textId="4341055E" w:rsidR="00E4684B" w:rsidDel="00C94443" w:rsidRDefault="00E4684B" w:rsidP="00E4684B">
      <w:pPr>
        <w:rPr>
          <w:del w:id="0" w:author="Karlis Siders" w:date="2022-04-29T21:19:00Z"/>
        </w:rPr>
      </w:pPr>
      <w:del w:id="1" w:author="Karlis Siders" w:date="2022-04-29T21:19:00Z">
        <w:r w:rsidDel="00C94443">
          <w:delText>test_index = int(len(data) * 0.2)</w:delText>
        </w:r>
      </w:del>
      <w:ins w:id="2" w:author="Karlis Siders" w:date="2022-04-29T21:24:00Z">
        <w:r w:rsidR="002D1E4B">
          <w:t xml:space="preserve"> </w:t>
        </w:r>
        <w:proofErr w:type="spellStart"/>
        <w:r w:rsidR="002D1E4B">
          <w:t>test_index</w:t>
        </w:r>
        <w:proofErr w:type="spellEnd"/>
        <w:r w:rsidR="002D1E4B">
          <w:t xml:space="preserve"> = </w:t>
        </w:r>
        <w:proofErr w:type="spellStart"/>
        <w:r w:rsidR="00827C4F">
          <w:t>train_index</w:t>
        </w:r>
      </w:ins>
    </w:p>
    <w:p w14:paraId="7E185349" w14:textId="77777777" w:rsidR="00E4684B" w:rsidRDefault="00E4684B" w:rsidP="00E4684B">
      <w:r>
        <w:t>tmp_train</w:t>
      </w:r>
      <w:proofErr w:type="spellEnd"/>
      <w:r>
        <w:t xml:space="preserve"> = data</w:t>
      </w:r>
      <w:proofErr w:type="gramStart"/>
      <w:r>
        <w:t>[:</w:t>
      </w:r>
      <w:proofErr w:type="spellStart"/>
      <w:r>
        <w:t>train</w:t>
      </w:r>
      <w:proofErr w:type="gramEnd"/>
      <w:r>
        <w:t>_index</w:t>
      </w:r>
      <w:proofErr w:type="spellEnd"/>
      <w:r>
        <w:t>,:]</w:t>
      </w:r>
    </w:p>
    <w:p w14:paraId="064025D0" w14:textId="19976450" w:rsidR="00E4684B" w:rsidRDefault="00E4684B" w:rsidP="00E4684B">
      <w:proofErr w:type="spellStart"/>
      <w:r>
        <w:t>validation_split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train_</w:t>
      </w:r>
      <w:del w:id="3" w:author="Karlis Siders" w:date="2022-04-29T21:15:00Z">
        <w:r w:rsidDel="00ED0533">
          <w:delText xml:space="preserve">split </w:delText>
        </w:r>
      </w:del>
      <w:ins w:id="4" w:author="Karlis Siders" w:date="2022-04-29T21:15:00Z">
        <w:r w:rsidR="00ED0533">
          <w:t>index</w:t>
        </w:r>
        <w:proofErr w:type="spellEnd"/>
        <w:r w:rsidR="00ED0533">
          <w:t xml:space="preserve"> </w:t>
        </w:r>
      </w:ins>
      <w:r>
        <w:t>* 0.8)</w:t>
      </w:r>
    </w:p>
    <w:p w14:paraId="65F74DA3" w14:textId="77777777" w:rsidR="00E4684B" w:rsidRDefault="00E4684B" w:rsidP="00E4684B">
      <w:proofErr w:type="spellStart"/>
      <w:r>
        <w:t>train_data</w:t>
      </w:r>
      <w:proofErr w:type="spellEnd"/>
      <w:r>
        <w:t xml:space="preserve"> = </w:t>
      </w:r>
      <w:proofErr w:type="spellStart"/>
      <w:r>
        <w:t>tmp_train</w:t>
      </w:r>
      <w:proofErr w:type="spellEnd"/>
      <w:proofErr w:type="gramStart"/>
      <w:r>
        <w:t>[:</w:t>
      </w:r>
      <w:proofErr w:type="spellStart"/>
      <w:r>
        <w:t>validation</w:t>
      </w:r>
      <w:proofErr w:type="gramEnd"/>
      <w:r>
        <w:t>_split</w:t>
      </w:r>
      <w:proofErr w:type="spellEnd"/>
      <w:r>
        <w:t>,:]</w:t>
      </w:r>
    </w:p>
    <w:p w14:paraId="5B6A6571" w14:textId="4EF707D5" w:rsidR="00E4684B" w:rsidRDefault="00E4684B" w:rsidP="00E4684B">
      <w:proofErr w:type="spellStart"/>
      <w:r>
        <w:t>validation_data</w:t>
      </w:r>
      <w:proofErr w:type="spellEnd"/>
      <w:r>
        <w:t xml:space="preserve"> = </w:t>
      </w:r>
      <w:proofErr w:type="spellStart"/>
      <w:r>
        <w:t>tmp_train</w:t>
      </w:r>
      <w:proofErr w:type="spellEnd"/>
      <w:r>
        <w:t>[</w:t>
      </w:r>
      <w:proofErr w:type="spellStart"/>
      <w:r>
        <w:t>validation_</w:t>
      </w:r>
      <w:proofErr w:type="gramStart"/>
      <w:r>
        <w:t>split</w:t>
      </w:r>
      <w:proofErr w:type="spellEnd"/>
      <w:r>
        <w:t>:,:</w:t>
      </w:r>
      <w:proofErr w:type="gramEnd"/>
      <w:r>
        <w:t>]</w:t>
      </w:r>
    </w:p>
    <w:p w14:paraId="1BC28A3A" w14:textId="711123AB" w:rsidR="00E4684B" w:rsidRDefault="00E4684B" w:rsidP="00E4684B">
      <w:proofErr w:type="spellStart"/>
      <w:r>
        <w:t>test_data</w:t>
      </w:r>
      <w:proofErr w:type="spellEnd"/>
      <w:r>
        <w:t xml:space="preserve"> = data[</w:t>
      </w:r>
      <w:proofErr w:type="spellStart"/>
      <w:del w:id="5" w:author="Karlis Siders" w:date="2022-04-29T21:17:00Z">
        <w:r w:rsidDel="002475BE">
          <w:delText>:</w:delText>
        </w:r>
      </w:del>
      <w:r>
        <w:t>test_</w:t>
      </w:r>
      <w:proofErr w:type="gramStart"/>
      <w:r>
        <w:t>index</w:t>
      </w:r>
      <w:proofErr w:type="spellEnd"/>
      <w:ins w:id="6" w:author="Karlis Siders" w:date="2022-04-29T21:17:00Z">
        <w:r w:rsidR="002475BE">
          <w:t>:</w:t>
        </w:r>
      </w:ins>
      <w:r>
        <w:t>,:</w:t>
      </w:r>
      <w:proofErr w:type="gramEnd"/>
      <w:r>
        <w:t>]</w:t>
      </w:r>
    </w:p>
    <w:p w14:paraId="113D954F" w14:textId="77777777" w:rsidR="00E4684B" w:rsidRDefault="00E4684B" w:rsidP="00E4684B">
      <w:r>
        <w:t># Vectorization</w:t>
      </w:r>
    </w:p>
    <w:p w14:paraId="3C9BF448" w14:textId="49C76E7E" w:rsidR="00E4684B" w:rsidRDefault="00E4684B" w:rsidP="00E4684B">
      <w:proofErr w:type="spellStart"/>
      <w:r>
        <w:t>one_hot_vectorizer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tokenizer=</w:t>
      </w:r>
      <w:proofErr w:type="spellStart"/>
      <w:r>
        <w:t>tokenize_normalize</w:t>
      </w:r>
      <w:proofErr w:type="spellEnd"/>
      <w:r>
        <w:t>,</w:t>
      </w:r>
      <w:r w:rsidR="006E62B4">
        <w:t xml:space="preserve"> </w:t>
      </w:r>
      <w:r>
        <w:t>binary=True,</w:t>
      </w:r>
      <w:r w:rsidR="006E62B4">
        <w:t xml:space="preserve"> </w:t>
      </w:r>
      <w:proofErr w:type="spellStart"/>
      <w:r>
        <w:t>max_features</w:t>
      </w:r>
      <w:proofErr w:type="spellEnd"/>
      <w:r>
        <w:t>=20000) # Reasonable number &gt; 1k</w:t>
      </w:r>
    </w:p>
    <w:p w14:paraId="45F74DB1" w14:textId="77777777" w:rsidR="00E4684B" w:rsidRDefault="00E4684B" w:rsidP="00E4684B">
      <w:proofErr w:type="spellStart"/>
      <w:r>
        <w:t>one_hot_vectorizer.fit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3B6C497B" w14:textId="371016D2" w:rsidR="00E4684B" w:rsidRDefault="00E4684B" w:rsidP="00E4684B">
      <w:proofErr w:type="spellStart"/>
      <w:r>
        <w:t>train_features</w:t>
      </w:r>
      <w:proofErr w:type="spellEnd"/>
      <w:r>
        <w:t xml:space="preserve"> = </w:t>
      </w:r>
      <w:proofErr w:type="spellStart"/>
      <w:r>
        <w:t>one_hot_</w:t>
      </w:r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train_</w:t>
      </w:r>
      <w:del w:id="7" w:author="Karlis Siders" w:date="2022-04-29T21:22:00Z">
        <w:r w:rsidDel="00BF62E9">
          <w:delText>features</w:delText>
        </w:r>
      </w:del>
      <w:ins w:id="8" w:author="Karlis Siders" w:date="2022-04-29T21:22:00Z">
        <w:r w:rsidR="00BF62E9">
          <w:t>data</w:t>
        </w:r>
      </w:ins>
      <w:proofErr w:type="spellEnd"/>
      <w:r>
        <w:t>)</w:t>
      </w:r>
    </w:p>
    <w:p w14:paraId="444BC6C7" w14:textId="77777777" w:rsidR="00E4684B" w:rsidRDefault="00E4684B" w:rsidP="00E4684B">
      <w:proofErr w:type="spellStart"/>
      <w:r>
        <w:t>validation_features</w:t>
      </w:r>
      <w:proofErr w:type="spellEnd"/>
      <w:r>
        <w:t xml:space="preserve"> = </w:t>
      </w:r>
      <w:proofErr w:type="spellStart"/>
      <w:r>
        <w:t>one_hot_vectorizer.</w:t>
      </w:r>
      <w:del w:id="9" w:author="Karlis Siders" w:date="2022-04-29T21:22:00Z">
        <w:r w:rsidDel="002D559B">
          <w:delText>fit_</w:delText>
        </w:r>
      </w:del>
      <w:r>
        <w:t>transform</w:t>
      </w:r>
      <w:proofErr w:type="spellEnd"/>
      <w:r>
        <w:t>(</w:t>
      </w:r>
      <w:proofErr w:type="spellStart"/>
      <w:r>
        <w:t>validation_data</w:t>
      </w:r>
      <w:proofErr w:type="spellEnd"/>
      <w:r>
        <w:t>)</w:t>
      </w:r>
    </w:p>
    <w:p w14:paraId="2A15AAFE" w14:textId="357EEDBC" w:rsidR="00E4684B" w:rsidRDefault="00E4684B" w:rsidP="00E4684B">
      <w:proofErr w:type="spellStart"/>
      <w:r>
        <w:t>test_features</w:t>
      </w:r>
      <w:proofErr w:type="spellEnd"/>
      <w:r>
        <w:t xml:space="preserve"> = </w:t>
      </w:r>
      <w:proofErr w:type="spellStart"/>
      <w:r>
        <w:t>one_hot_</w:t>
      </w:r>
      <w:proofErr w:type="gramStart"/>
      <w:r>
        <w:t>vectorizer.transform</w:t>
      </w:r>
      <w:proofErr w:type="spellEnd"/>
      <w:proofErr w:type="gramEnd"/>
      <w:r>
        <w:t>(</w:t>
      </w:r>
      <w:proofErr w:type="spellStart"/>
      <w:del w:id="10" w:author="Karlis Siders" w:date="2022-04-29T21:26:00Z">
        <w:r w:rsidDel="00B338B5">
          <w:delText>train</w:delText>
        </w:r>
      </w:del>
      <w:ins w:id="11" w:author="Karlis Siders" w:date="2022-04-29T21:26:00Z">
        <w:r w:rsidR="00B338B5">
          <w:t>test</w:t>
        </w:r>
      </w:ins>
      <w:r>
        <w:t>_data</w:t>
      </w:r>
      <w:proofErr w:type="spellEnd"/>
      <w:r>
        <w:t>)</w:t>
      </w:r>
    </w:p>
    <w:p w14:paraId="1C4D9EED" w14:textId="77777777" w:rsidR="00E4684B" w:rsidRDefault="00E4684B" w:rsidP="00E4684B">
      <w:r>
        <w:t># Classification</w:t>
      </w:r>
    </w:p>
    <w:p w14:paraId="68D6BCF7" w14:textId="77777777" w:rsidR="00E4684B" w:rsidRDefault="00E4684B" w:rsidP="00E4684B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solver=’saga’, </w:t>
      </w:r>
      <w:proofErr w:type="spellStart"/>
      <w:r>
        <w:t>max_iter</w:t>
      </w:r>
      <w:proofErr w:type="spellEnd"/>
      <w:r>
        <w:t>=500)</w:t>
      </w:r>
    </w:p>
    <w:p w14:paraId="111C4BE4" w14:textId="70C2FB7C" w:rsidR="00E4684B" w:rsidRDefault="00E4684B" w:rsidP="00E4684B"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del w:id="12" w:author="Karlis Siders" w:date="2022-04-29T21:25:00Z">
        <w:r w:rsidDel="00A80F69">
          <w:delText>test</w:delText>
        </w:r>
      </w:del>
      <w:ins w:id="13" w:author="Karlis Siders" w:date="2022-04-29T21:25:00Z">
        <w:r w:rsidR="00A80F69">
          <w:t>train</w:t>
        </w:r>
      </w:ins>
      <w:r>
        <w:t>_features</w:t>
      </w:r>
      <w:proofErr w:type="spellEnd"/>
      <w:r>
        <w:t xml:space="preserve">, </w:t>
      </w:r>
      <w:del w:id="14" w:author="Karlis Siders" w:date="2022-04-29T21:25:00Z">
        <w:r w:rsidDel="00A80F69">
          <w:delText>test</w:delText>
        </w:r>
      </w:del>
      <w:proofErr w:type="spellStart"/>
      <w:ins w:id="15" w:author="Karlis Siders" w:date="2022-04-29T21:25:00Z">
        <w:r w:rsidR="00A80F69">
          <w:t>train</w:t>
        </w:r>
      </w:ins>
      <w:r>
        <w:t>_labels</w:t>
      </w:r>
      <w:proofErr w:type="spellEnd"/>
      <w:r>
        <w:t>)</w:t>
      </w:r>
    </w:p>
    <w:p w14:paraId="2E119852" w14:textId="5636A36E" w:rsidR="00E4684B" w:rsidRDefault="00E4684B" w:rsidP="00E4684B">
      <w:proofErr w:type="spellStart"/>
      <w:r>
        <w:t>evaluation_</w:t>
      </w:r>
      <w:proofErr w:type="gramStart"/>
      <w:r>
        <w:t>summary</w:t>
      </w:r>
      <w:proofErr w:type="spellEnd"/>
      <w:r>
        <w:t>(</w:t>
      </w:r>
      <w:proofErr w:type="gramEnd"/>
      <w:r>
        <w:t>"LR Train summary",</w:t>
      </w:r>
      <w:r w:rsidR="00D14083">
        <w:t xml:space="preserve"> </w:t>
      </w:r>
      <w:proofErr w:type="spellStart"/>
      <w:r>
        <w:t>lr_model.predict</w:t>
      </w:r>
      <w:proofErr w:type="spellEnd"/>
      <w:r>
        <w:t>(</w:t>
      </w:r>
      <w:proofErr w:type="spellStart"/>
      <w:r>
        <w:t>train_features</w:t>
      </w:r>
      <w:proofErr w:type="spellEnd"/>
      <w:r>
        <w:t xml:space="preserve">), </w:t>
      </w:r>
      <w:proofErr w:type="spellStart"/>
      <w:r>
        <w:t>train_labels</w:t>
      </w:r>
      <w:proofErr w:type="spellEnd"/>
      <w:r>
        <w:t>)</w:t>
      </w:r>
    </w:p>
    <w:p w14:paraId="3D255C52" w14:textId="365E3D1D" w:rsidR="00E4684B" w:rsidRDefault="00E4684B" w:rsidP="00E4684B">
      <w:proofErr w:type="spellStart"/>
      <w:r>
        <w:lastRenderedPageBreak/>
        <w:t>evaluation_</w:t>
      </w:r>
      <w:proofErr w:type="gramStart"/>
      <w:r>
        <w:t>summary</w:t>
      </w:r>
      <w:proofErr w:type="spellEnd"/>
      <w:r>
        <w:t>(</w:t>
      </w:r>
      <w:proofErr w:type="gramEnd"/>
      <w:r>
        <w:t>"LR Validation summary",</w:t>
      </w:r>
      <w:r w:rsidR="00D14083">
        <w:t xml:space="preserve"> </w:t>
      </w:r>
      <w:proofErr w:type="spellStart"/>
      <w:r>
        <w:t>lr_model.predict</w:t>
      </w:r>
      <w:proofErr w:type="spellEnd"/>
      <w:r>
        <w:t>(</w:t>
      </w:r>
      <w:proofErr w:type="spellStart"/>
      <w:r>
        <w:t>validation_features</w:t>
      </w:r>
      <w:proofErr w:type="spellEnd"/>
      <w:r>
        <w:t xml:space="preserve">), </w:t>
      </w:r>
      <w:del w:id="16" w:author="Karlis Siders" w:date="2022-04-29T21:26:00Z">
        <w:r w:rsidDel="00A80F69">
          <w:delText>train</w:delText>
        </w:r>
      </w:del>
      <w:proofErr w:type="spellStart"/>
      <w:ins w:id="17" w:author="Karlis Siders" w:date="2022-04-29T21:26:00Z">
        <w:r w:rsidR="00A80F69">
          <w:t>validation</w:t>
        </w:r>
      </w:ins>
      <w:r>
        <w:t>_labels</w:t>
      </w:r>
      <w:proofErr w:type="spellEnd"/>
      <w:r>
        <w:t>)</w:t>
      </w:r>
    </w:p>
    <w:p w14:paraId="10FDDF2A" w14:textId="1DD43C9E" w:rsidR="00D63AA7" w:rsidRDefault="00E4684B" w:rsidP="00E4684B">
      <w:pPr>
        <w:rPr>
          <w:ins w:id="18" w:author="Karlis Siders" w:date="2022-04-29T21:31:00Z"/>
        </w:rPr>
      </w:pPr>
      <w:proofErr w:type="spellStart"/>
      <w:r>
        <w:t>evaluation_</w:t>
      </w:r>
      <w:proofErr w:type="gramStart"/>
      <w:r>
        <w:t>summary</w:t>
      </w:r>
      <w:proofErr w:type="spellEnd"/>
      <w:r>
        <w:t>(</w:t>
      </w:r>
      <w:proofErr w:type="gramEnd"/>
      <w:r>
        <w:t>"LR Test summary",</w:t>
      </w:r>
      <w:r w:rsidR="00D14083">
        <w:t xml:space="preserve"> </w:t>
      </w:r>
      <w:proofErr w:type="spellStart"/>
      <w:r>
        <w:t>lr_model.predict</w:t>
      </w:r>
      <w:proofErr w:type="spellEnd"/>
      <w:r>
        <w:t>(</w:t>
      </w:r>
      <w:proofErr w:type="spellStart"/>
      <w:r>
        <w:t>test_features</w:t>
      </w:r>
      <w:proofErr w:type="spellEnd"/>
      <w:r>
        <w:t xml:space="preserve">), </w:t>
      </w:r>
      <w:proofErr w:type="spellStart"/>
      <w:r>
        <w:t>test_labels</w:t>
      </w:r>
      <w:proofErr w:type="spellEnd"/>
      <w:r>
        <w:t>)</w:t>
      </w:r>
    </w:p>
    <w:p w14:paraId="7CF87839" w14:textId="25154A75" w:rsidR="0016502E" w:rsidRDefault="0016502E" w:rsidP="00E4684B">
      <w:r>
        <w:t>[discussion]</w:t>
      </w:r>
    </w:p>
    <w:p w14:paraId="7FC15B66" w14:textId="77777777" w:rsidR="0016502E" w:rsidRDefault="0016502E" w:rsidP="00E4684B"/>
    <w:p w14:paraId="1D3DD630" w14:textId="797C58D9" w:rsidR="0016502E" w:rsidRDefault="009F235A" w:rsidP="00E4684B">
      <w:r>
        <w:t>3.</w:t>
      </w:r>
    </w:p>
    <w:p w14:paraId="194FADD1" w14:textId="120FA59B" w:rsidR="009F235A" w:rsidRDefault="009F235A" w:rsidP="00E4684B">
      <w:r>
        <w:t>a)</w:t>
      </w:r>
    </w:p>
    <w:p w14:paraId="24AD3D9B" w14:textId="757E694C" w:rsidR="009F235A" w:rsidRDefault="009F235A" w:rsidP="00E4684B">
      <w:proofErr w:type="spellStart"/>
      <w:r>
        <w:t>i</w:t>
      </w:r>
      <w:proofErr w:type="spellEnd"/>
      <w:r>
        <w:t>)</w:t>
      </w:r>
      <w:r w:rsidR="00CA720B">
        <w:t xml:space="preserve"> HMM Emissions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356F" w14:paraId="379FB250" w14:textId="77777777" w:rsidTr="0097356F">
        <w:tc>
          <w:tcPr>
            <w:tcW w:w="3005" w:type="dxa"/>
          </w:tcPr>
          <w:p w14:paraId="056D6AA2" w14:textId="77777777" w:rsidR="0097356F" w:rsidRDefault="0097356F" w:rsidP="00E4684B"/>
        </w:tc>
        <w:tc>
          <w:tcPr>
            <w:tcW w:w="3005" w:type="dxa"/>
          </w:tcPr>
          <w:p w14:paraId="51A07E0D" w14:textId="17E98952" w:rsidR="0097356F" w:rsidRDefault="002D0661" w:rsidP="00E4684B">
            <w:r>
              <w:t>NN</w:t>
            </w:r>
          </w:p>
        </w:tc>
        <w:tc>
          <w:tcPr>
            <w:tcW w:w="3006" w:type="dxa"/>
          </w:tcPr>
          <w:p w14:paraId="15109137" w14:textId="102EFCE5" w:rsidR="0097356F" w:rsidRDefault="002D0661" w:rsidP="00E4684B">
            <w:r>
              <w:t>VB</w:t>
            </w:r>
          </w:p>
        </w:tc>
      </w:tr>
      <w:tr w:rsidR="0097356F" w14:paraId="2004B001" w14:textId="77777777" w:rsidTr="0097356F">
        <w:tc>
          <w:tcPr>
            <w:tcW w:w="3005" w:type="dxa"/>
          </w:tcPr>
          <w:p w14:paraId="04887DE9" w14:textId="672EB70F" w:rsidR="0097356F" w:rsidRDefault="0097356F" w:rsidP="00E4684B">
            <w:r>
              <w:t>Juliet</w:t>
            </w:r>
          </w:p>
        </w:tc>
        <w:tc>
          <w:tcPr>
            <w:tcW w:w="3005" w:type="dxa"/>
          </w:tcPr>
          <w:p w14:paraId="0352F4C4" w14:textId="52E264B7" w:rsidR="0097356F" w:rsidRDefault="006F681D" w:rsidP="00E4684B">
            <w:r>
              <w:t xml:space="preserve">¼ </w:t>
            </w:r>
          </w:p>
        </w:tc>
        <w:tc>
          <w:tcPr>
            <w:tcW w:w="3006" w:type="dxa"/>
          </w:tcPr>
          <w:p w14:paraId="2084C19F" w14:textId="296D67DF" w:rsidR="0097356F" w:rsidRDefault="00142EA2" w:rsidP="00E4684B">
            <w:r>
              <w:t>0</w:t>
            </w:r>
          </w:p>
        </w:tc>
      </w:tr>
      <w:tr w:rsidR="0097356F" w14:paraId="057E128E" w14:textId="77777777" w:rsidTr="0097356F">
        <w:tc>
          <w:tcPr>
            <w:tcW w:w="3005" w:type="dxa"/>
          </w:tcPr>
          <w:p w14:paraId="6EE0EC87" w14:textId="64C45196" w:rsidR="0097356F" w:rsidRDefault="002D0661" w:rsidP="00E4684B">
            <w:r>
              <w:t>love</w:t>
            </w:r>
          </w:p>
        </w:tc>
        <w:tc>
          <w:tcPr>
            <w:tcW w:w="3005" w:type="dxa"/>
          </w:tcPr>
          <w:p w14:paraId="45DEF2E6" w14:textId="335029E4" w:rsidR="0097356F" w:rsidRDefault="00142EA2" w:rsidP="00E4684B">
            <w:r>
              <w:t>0</w:t>
            </w:r>
          </w:p>
        </w:tc>
        <w:tc>
          <w:tcPr>
            <w:tcW w:w="3006" w:type="dxa"/>
          </w:tcPr>
          <w:p w14:paraId="15194523" w14:textId="4107C293" w:rsidR="0097356F" w:rsidRDefault="00A91574" w:rsidP="00E4684B">
            <w:r>
              <w:t>1</w:t>
            </w:r>
          </w:p>
        </w:tc>
      </w:tr>
      <w:tr w:rsidR="0097356F" w14:paraId="34EA1759" w14:textId="77777777" w:rsidTr="0097356F">
        <w:tc>
          <w:tcPr>
            <w:tcW w:w="3005" w:type="dxa"/>
          </w:tcPr>
          <w:p w14:paraId="509A85F6" w14:textId="2A0444BF" w:rsidR="0097356F" w:rsidRDefault="002D0661" w:rsidP="00E4684B">
            <w:r>
              <w:t>people</w:t>
            </w:r>
          </w:p>
        </w:tc>
        <w:tc>
          <w:tcPr>
            <w:tcW w:w="3005" w:type="dxa"/>
          </w:tcPr>
          <w:p w14:paraId="531206EE" w14:textId="30A6B6D9" w:rsidR="0097356F" w:rsidRDefault="00A0522E" w:rsidP="00E4684B">
            <w:r>
              <w:t xml:space="preserve">½ </w:t>
            </w:r>
          </w:p>
        </w:tc>
        <w:tc>
          <w:tcPr>
            <w:tcW w:w="3006" w:type="dxa"/>
          </w:tcPr>
          <w:p w14:paraId="75A0CD1F" w14:textId="61C05FF6" w:rsidR="0097356F" w:rsidRDefault="00A91574" w:rsidP="00E4684B">
            <w:r>
              <w:t>0</w:t>
            </w:r>
          </w:p>
        </w:tc>
      </w:tr>
      <w:tr w:rsidR="0097356F" w14:paraId="426922CC" w14:textId="77777777" w:rsidTr="0097356F">
        <w:tc>
          <w:tcPr>
            <w:tcW w:w="3005" w:type="dxa"/>
          </w:tcPr>
          <w:p w14:paraId="138E7931" w14:textId="410ED33A" w:rsidR="0097356F" w:rsidRDefault="002D0661" w:rsidP="00E4684B">
            <w:r>
              <w:t>Romeo</w:t>
            </w:r>
          </w:p>
        </w:tc>
        <w:tc>
          <w:tcPr>
            <w:tcW w:w="3005" w:type="dxa"/>
          </w:tcPr>
          <w:p w14:paraId="5BCC07B1" w14:textId="53CBA3FE" w:rsidR="0097356F" w:rsidRDefault="0069679A" w:rsidP="00E4684B">
            <w:r>
              <w:t>1/4</w:t>
            </w:r>
          </w:p>
        </w:tc>
        <w:tc>
          <w:tcPr>
            <w:tcW w:w="3006" w:type="dxa"/>
          </w:tcPr>
          <w:p w14:paraId="3D5008A9" w14:textId="2C2E430D" w:rsidR="0097356F" w:rsidRDefault="00A91574" w:rsidP="00E4684B">
            <w:r>
              <w:t>0</w:t>
            </w:r>
          </w:p>
        </w:tc>
      </w:tr>
    </w:tbl>
    <w:p w14:paraId="17F284F1" w14:textId="77777777" w:rsidR="009F235A" w:rsidRDefault="009F235A" w:rsidP="00E4684B"/>
    <w:p w14:paraId="72193095" w14:textId="4A89BF20" w:rsidR="00A91574" w:rsidRDefault="00A91574" w:rsidP="00E4684B">
      <w:r>
        <w:t>ii)</w:t>
      </w:r>
      <w:r w:rsidR="00CA720B">
        <w:t xml:space="preserve"> HMM 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353E" w14:paraId="5724C4EB" w14:textId="77777777" w:rsidTr="00ED353E">
        <w:tc>
          <w:tcPr>
            <w:tcW w:w="2254" w:type="dxa"/>
          </w:tcPr>
          <w:p w14:paraId="0512D939" w14:textId="77777777" w:rsidR="00ED353E" w:rsidRDefault="00ED353E" w:rsidP="00E4684B"/>
        </w:tc>
        <w:tc>
          <w:tcPr>
            <w:tcW w:w="2254" w:type="dxa"/>
          </w:tcPr>
          <w:p w14:paraId="3F240DCA" w14:textId="1651A262" w:rsidR="00ED353E" w:rsidRDefault="00B607A7" w:rsidP="00E4684B">
            <w:r>
              <w:t>NN</w:t>
            </w:r>
          </w:p>
        </w:tc>
        <w:tc>
          <w:tcPr>
            <w:tcW w:w="2254" w:type="dxa"/>
          </w:tcPr>
          <w:p w14:paraId="6531CD0E" w14:textId="30B413EB" w:rsidR="00ED353E" w:rsidRDefault="00B607A7" w:rsidP="00E4684B">
            <w:r>
              <w:t>VB</w:t>
            </w:r>
          </w:p>
        </w:tc>
        <w:tc>
          <w:tcPr>
            <w:tcW w:w="2254" w:type="dxa"/>
          </w:tcPr>
          <w:p w14:paraId="429487A6" w14:textId="684F8E82" w:rsidR="00ED353E" w:rsidRDefault="00B607A7" w:rsidP="00E4684B">
            <w:r>
              <w:t>&lt;e&gt;</w:t>
            </w:r>
          </w:p>
        </w:tc>
      </w:tr>
      <w:tr w:rsidR="00ED353E" w14:paraId="1623BB7D" w14:textId="77777777" w:rsidTr="00ED353E">
        <w:tc>
          <w:tcPr>
            <w:tcW w:w="2254" w:type="dxa"/>
          </w:tcPr>
          <w:p w14:paraId="38A34E81" w14:textId="519AAFEE" w:rsidR="00ED353E" w:rsidRDefault="00ED353E" w:rsidP="00E4684B">
            <w:r>
              <w:t>&lt;s&gt;</w:t>
            </w:r>
          </w:p>
        </w:tc>
        <w:tc>
          <w:tcPr>
            <w:tcW w:w="2254" w:type="dxa"/>
          </w:tcPr>
          <w:p w14:paraId="6C076A40" w14:textId="4F1B0717" w:rsidR="00ED353E" w:rsidRDefault="00B607A7" w:rsidP="00E4684B">
            <w:r>
              <w:t>1</w:t>
            </w:r>
          </w:p>
        </w:tc>
        <w:tc>
          <w:tcPr>
            <w:tcW w:w="2254" w:type="dxa"/>
          </w:tcPr>
          <w:p w14:paraId="73840CB6" w14:textId="5AEBCC7A" w:rsidR="00ED353E" w:rsidRDefault="00B607A7" w:rsidP="00E4684B">
            <w:r>
              <w:t>0</w:t>
            </w:r>
          </w:p>
        </w:tc>
        <w:tc>
          <w:tcPr>
            <w:tcW w:w="2254" w:type="dxa"/>
          </w:tcPr>
          <w:p w14:paraId="2BE89EE0" w14:textId="23105D55" w:rsidR="00ED353E" w:rsidRDefault="00B607A7" w:rsidP="00E4684B">
            <w:r>
              <w:t>0</w:t>
            </w:r>
          </w:p>
        </w:tc>
      </w:tr>
      <w:tr w:rsidR="00ED353E" w14:paraId="3EF9A7F2" w14:textId="77777777" w:rsidTr="00ED353E">
        <w:tc>
          <w:tcPr>
            <w:tcW w:w="2254" w:type="dxa"/>
          </w:tcPr>
          <w:p w14:paraId="73DC6227" w14:textId="07528700" w:rsidR="00ED353E" w:rsidRDefault="00ED353E" w:rsidP="00E4684B">
            <w:r>
              <w:t>NN</w:t>
            </w:r>
          </w:p>
        </w:tc>
        <w:tc>
          <w:tcPr>
            <w:tcW w:w="2254" w:type="dxa"/>
          </w:tcPr>
          <w:p w14:paraId="68AE77C3" w14:textId="22A44C78" w:rsidR="00ED353E" w:rsidRDefault="006C59EA" w:rsidP="00E4684B">
            <w:r>
              <w:t>0</w:t>
            </w:r>
          </w:p>
        </w:tc>
        <w:tc>
          <w:tcPr>
            <w:tcW w:w="2254" w:type="dxa"/>
          </w:tcPr>
          <w:p w14:paraId="08356EF3" w14:textId="4BC4202C" w:rsidR="00ED353E" w:rsidRDefault="006C59EA" w:rsidP="00E4684B">
            <w:r>
              <w:t>½</w:t>
            </w:r>
          </w:p>
        </w:tc>
        <w:tc>
          <w:tcPr>
            <w:tcW w:w="2254" w:type="dxa"/>
          </w:tcPr>
          <w:p w14:paraId="04EE2477" w14:textId="7A94C8B8" w:rsidR="00ED353E" w:rsidRDefault="006C59EA" w:rsidP="00E4684B">
            <w:r>
              <w:t>½</w:t>
            </w:r>
          </w:p>
        </w:tc>
      </w:tr>
      <w:tr w:rsidR="00ED353E" w14:paraId="5D782889" w14:textId="77777777" w:rsidTr="00ED353E">
        <w:tc>
          <w:tcPr>
            <w:tcW w:w="2254" w:type="dxa"/>
          </w:tcPr>
          <w:p w14:paraId="0AACCA08" w14:textId="37B6C0A4" w:rsidR="00ED353E" w:rsidRDefault="00ED353E" w:rsidP="00E4684B">
            <w:r>
              <w:t>VB</w:t>
            </w:r>
          </w:p>
        </w:tc>
        <w:tc>
          <w:tcPr>
            <w:tcW w:w="2254" w:type="dxa"/>
          </w:tcPr>
          <w:p w14:paraId="21CF4397" w14:textId="0F333B91" w:rsidR="00ED353E" w:rsidRDefault="007E4C7D" w:rsidP="00E4684B">
            <w:r>
              <w:t>1</w:t>
            </w:r>
          </w:p>
        </w:tc>
        <w:tc>
          <w:tcPr>
            <w:tcW w:w="2254" w:type="dxa"/>
          </w:tcPr>
          <w:p w14:paraId="2760B18D" w14:textId="3B80F055" w:rsidR="00ED353E" w:rsidRDefault="007E4C7D" w:rsidP="00E4684B">
            <w:r>
              <w:t>0</w:t>
            </w:r>
          </w:p>
        </w:tc>
        <w:tc>
          <w:tcPr>
            <w:tcW w:w="2254" w:type="dxa"/>
          </w:tcPr>
          <w:p w14:paraId="438842D1" w14:textId="5C90D1BB" w:rsidR="00ED353E" w:rsidRDefault="007E4C7D" w:rsidP="00E4684B">
            <w:r>
              <w:t>0</w:t>
            </w:r>
          </w:p>
        </w:tc>
      </w:tr>
    </w:tbl>
    <w:p w14:paraId="47077C39" w14:textId="77777777" w:rsidR="00CA720B" w:rsidRDefault="00CA720B" w:rsidP="00E4684B"/>
    <w:p w14:paraId="19C637B9" w14:textId="1E5BD0AB" w:rsidR="00501264" w:rsidRDefault="00E51170" w:rsidP="00E4684B">
      <w:r>
        <w:t xml:space="preserve">iii) </w:t>
      </w:r>
    </w:p>
    <w:p w14:paraId="6880D982" w14:textId="4A241B96" w:rsidR="00675BBE" w:rsidRDefault="00675BBE" w:rsidP="00E4684B">
      <w:r>
        <w:t>Romeo:</w:t>
      </w:r>
      <w:r>
        <w:br/>
      </w:r>
      <w:r w:rsidR="008853FC">
        <w:t>P(N</w:t>
      </w:r>
      <w:r w:rsidR="009B219E">
        <w:t>N</w:t>
      </w:r>
      <w:r w:rsidR="008853FC">
        <w:t xml:space="preserve">|&lt;s&gt;, Romeo) = </w:t>
      </w:r>
      <w:r>
        <w:t xml:space="preserve">1 * </w:t>
      </w:r>
      <w:proofErr w:type="gramStart"/>
      <w:r w:rsidR="0069679A">
        <w:t xml:space="preserve">¼ </w:t>
      </w:r>
      <w:r w:rsidR="004332D3">
        <w:t xml:space="preserve"> =</w:t>
      </w:r>
      <w:proofErr w:type="gramEnd"/>
      <w:r w:rsidR="004332D3">
        <w:t xml:space="preserve"> </w:t>
      </w:r>
      <w:r w:rsidR="0069679A">
        <w:t xml:space="preserve">¼ </w:t>
      </w:r>
    </w:p>
    <w:p w14:paraId="3CE4D8C4" w14:textId="61B49416" w:rsidR="004332D3" w:rsidRDefault="00675BBE" w:rsidP="00E4684B">
      <w:r>
        <w:t>loves:</w:t>
      </w:r>
      <w:r w:rsidR="004332D3">
        <w:br/>
      </w:r>
      <w:proofErr w:type="gramStart"/>
      <w:r w:rsidR="004332D3">
        <w:t>P(</w:t>
      </w:r>
      <w:proofErr w:type="gramEnd"/>
      <w:r w:rsidR="00AC198A">
        <w:t>VB|NN, love) = 1</w:t>
      </w:r>
      <w:r w:rsidR="009B219E">
        <w:t>/2</w:t>
      </w:r>
      <w:r w:rsidR="00AC198A">
        <w:t xml:space="preserve"> * 1</w:t>
      </w:r>
      <w:r w:rsidR="009B219E">
        <w:t xml:space="preserve"> * ¼ </w:t>
      </w:r>
      <w:r w:rsidR="00AC198A">
        <w:t xml:space="preserve"> = </w:t>
      </w:r>
      <w:r w:rsidR="009B219E">
        <w:t xml:space="preserve">1/8 </w:t>
      </w:r>
    </w:p>
    <w:p w14:paraId="4D6C787D" w14:textId="3066AA2B" w:rsidR="00AC198A" w:rsidRDefault="00AC198A" w:rsidP="00E4684B">
      <w:r>
        <w:t>Juliet:</w:t>
      </w:r>
      <w:r>
        <w:br/>
      </w:r>
      <w:proofErr w:type="gramStart"/>
      <w:r w:rsidR="00E64BBD">
        <w:t>P(</w:t>
      </w:r>
      <w:proofErr w:type="gramEnd"/>
      <w:r w:rsidR="00E64BBD">
        <w:t>N</w:t>
      </w:r>
      <w:r w:rsidR="009B219E">
        <w:t>N</w:t>
      </w:r>
      <w:r w:rsidR="00E64BBD">
        <w:t>|</w:t>
      </w:r>
      <w:r w:rsidR="00C23DFD">
        <w:t xml:space="preserve">VB, Juliet) = 1 * </w:t>
      </w:r>
      <w:r w:rsidR="005C44D8">
        <w:t>¼ * 1/8</w:t>
      </w:r>
      <w:r w:rsidR="00C23DFD">
        <w:t xml:space="preserve"> = 1</w:t>
      </w:r>
      <w:r w:rsidR="005C44D8">
        <w:t>/32</w:t>
      </w:r>
    </w:p>
    <w:p w14:paraId="4EBB8FAE" w14:textId="0450A607" w:rsidR="00E66452" w:rsidRDefault="00E66452">
      <w:r>
        <w:br w:type="page"/>
      </w:r>
    </w:p>
    <w:p w14:paraId="24FE051B" w14:textId="607029EF" w:rsidR="00E66452" w:rsidRDefault="00E66452" w:rsidP="00E66452">
      <w:pPr>
        <w:pStyle w:val="Heading1"/>
      </w:pPr>
      <w:r>
        <w:lastRenderedPageBreak/>
        <w:t>2021 Resit</w:t>
      </w:r>
    </w:p>
    <w:p w14:paraId="52F21818" w14:textId="77777777" w:rsidR="00E66452" w:rsidRDefault="00E66452" w:rsidP="00E66452"/>
    <w:p w14:paraId="233F33DC" w14:textId="337FFD24" w:rsidR="00E66452" w:rsidRDefault="00E66452" w:rsidP="00E66452">
      <w:r>
        <w:t>1.</w:t>
      </w:r>
    </w:p>
    <w:p w14:paraId="1333AF9B" w14:textId="77777777" w:rsidR="00920EDA" w:rsidRDefault="006B05FB" w:rsidP="00E66452">
      <w:r>
        <w:t xml:space="preserve">a) </w:t>
      </w:r>
    </w:p>
    <w:p w14:paraId="53AA924E" w14:textId="63AFADF0" w:rsidR="00E66452" w:rsidRDefault="00920EDA" w:rsidP="00E66452">
      <w:proofErr w:type="spellStart"/>
      <w:r>
        <w:t>i</w:t>
      </w:r>
      <w:proofErr w:type="spellEnd"/>
      <w:r>
        <w:t xml:space="preserve">) </w:t>
      </w:r>
      <w:proofErr w:type="gramStart"/>
      <w:r w:rsidR="006B05FB">
        <w:t>sim(</w:t>
      </w:r>
      <w:proofErr w:type="gramEnd"/>
      <w:r w:rsidR="006B05FB">
        <w:t>D1, D2) = 6 /</w:t>
      </w:r>
      <w:r w:rsidR="00ED26DC">
        <w:t xml:space="preserve"> sqrt(12) / sqrt(18) = </w:t>
      </w:r>
      <w:r w:rsidR="00AA435F">
        <w:t>0.408</w:t>
      </w:r>
    </w:p>
    <w:p w14:paraId="2D518765" w14:textId="58051953" w:rsidR="00AA435F" w:rsidRPr="00DF6667" w:rsidRDefault="00AA435F" w:rsidP="00E66452">
      <w:pPr>
        <w:rPr>
          <w:b/>
          <w:bCs/>
        </w:rPr>
      </w:pPr>
      <w:proofErr w:type="gramStart"/>
      <w:r w:rsidRPr="00DF6667">
        <w:rPr>
          <w:b/>
          <w:bCs/>
        </w:rPr>
        <w:t>sim(</w:t>
      </w:r>
      <w:proofErr w:type="gramEnd"/>
      <w:r w:rsidRPr="00DF6667">
        <w:rPr>
          <w:b/>
          <w:bCs/>
        </w:rPr>
        <w:t xml:space="preserve">D1, D3) = </w:t>
      </w:r>
      <w:r w:rsidR="006E4A19" w:rsidRPr="00DF6667">
        <w:rPr>
          <w:b/>
          <w:bCs/>
        </w:rPr>
        <w:t>6 / sqrt(12) / sqrt(4) = 0.866</w:t>
      </w:r>
    </w:p>
    <w:p w14:paraId="3CB090CC" w14:textId="4B649998" w:rsidR="006E4A19" w:rsidRDefault="006E4A19" w:rsidP="00E66452">
      <w:proofErr w:type="gramStart"/>
      <w:r>
        <w:t>sim(</w:t>
      </w:r>
      <w:proofErr w:type="gramEnd"/>
      <w:r>
        <w:t xml:space="preserve">D2, D3) = </w:t>
      </w:r>
      <w:r w:rsidR="00DF6667">
        <w:t>6 / sqrt(18) / sqrt(4) = 0.707</w:t>
      </w:r>
    </w:p>
    <w:p w14:paraId="5F0E4CAA" w14:textId="607DDB8E" w:rsidR="00DF6667" w:rsidRDefault="00DF6667" w:rsidP="00E66452">
      <w:r w:rsidRPr="001E3996">
        <w:rPr>
          <w:b/>
          <w:bCs/>
        </w:rPr>
        <w:t>D1 and D3</w:t>
      </w:r>
      <w:r>
        <w:t xml:space="preserve"> are most similar</w:t>
      </w:r>
    </w:p>
    <w:p w14:paraId="3F2A5C47" w14:textId="77777777" w:rsidR="00CD377E" w:rsidRDefault="00CD377E" w:rsidP="00E66452"/>
    <w:p w14:paraId="1E27A663" w14:textId="577CF997" w:rsidR="00DF6667" w:rsidRDefault="00920EDA" w:rsidP="00E66452">
      <w:r>
        <w:t>ii</w:t>
      </w:r>
      <w:r w:rsidR="00DF6667">
        <w:t xml:space="preserve">) </w:t>
      </w:r>
      <w:r w:rsidR="00392383">
        <w:t xml:space="preserve">IDF = </w:t>
      </w:r>
      <w:r w:rsidR="00867086">
        <w:t>log_2(N/</w:t>
      </w:r>
      <w:proofErr w:type="spellStart"/>
      <w:r w:rsidR="00867086">
        <w:t>df</w:t>
      </w:r>
      <w:proofErr w:type="spellEnd"/>
      <w:r w:rsidR="00867086">
        <w:t>)</w:t>
      </w:r>
    </w:p>
    <w:p w14:paraId="759EA7CE" w14:textId="59A3A79B" w:rsidR="00463CD9" w:rsidRDefault="00463CD9" w:rsidP="00E66452">
      <w:proofErr w:type="gramStart"/>
      <w:r>
        <w:t>IDF(</w:t>
      </w:r>
      <w:proofErr w:type="gramEnd"/>
      <w:r>
        <w:t>the) = log_2(4096/4096)</w:t>
      </w:r>
      <w:r w:rsidR="000204ED">
        <w:t xml:space="preserve"> = </w:t>
      </w:r>
      <w:r w:rsidR="000204ED" w:rsidRPr="008B5695">
        <w:rPr>
          <w:b/>
          <w:bCs/>
        </w:rPr>
        <w:t>0</w:t>
      </w:r>
    </w:p>
    <w:p w14:paraId="1F1164ED" w14:textId="3547B8AA" w:rsidR="000204ED" w:rsidRDefault="000204ED" w:rsidP="00E66452">
      <w:proofErr w:type="gramStart"/>
      <w:r>
        <w:t>IDF(</w:t>
      </w:r>
      <w:proofErr w:type="gramEnd"/>
      <w:r>
        <w:t xml:space="preserve">theory) = </w:t>
      </w:r>
      <w:r w:rsidR="00FC5EA9" w:rsidRPr="008B5695">
        <w:rPr>
          <w:b/>
          <w:bCs/>
        </w:rPr>
        <w:t>4</w:t>
      </w:r>
    </w:p>
    <w:p w14:paraId="61E04F2C" w14:textId="469000B2" w:rsidR="0015662B" w:rsidRDefault="0015662B" w:rsidP="00E66452">
      <w:proofErr w:type="gramStart"/>
      <w:r>
        <w:t>IDF(</w:t>
      </w:r>
      <w:proofErr w:type="gramEnd"/>
      <w:r>
        <w:t xml:space="preserve">theology) = </w:t>
      </w:r>
      <w:r w:rsidR="008B5695" w:rsidRPr="008B5695">
        <w:rPr>
          <w:b/>
          <w:bCs/>
        </w:rPr>
        <w:t>9</w:t>
      </w:r>
    </w:p>
    <w:p w14:paraId="0D057953" w14:textId="77777777" w:rsidR="008B5695" w:rsidRDefault="008B5695" w:rsidP="00E66452"/>
    <w:p w14:paraId="70670929" w14:textId="28485681" w:rsidR="00CD377E" w:rsidRDefault="00920EDA" w:rsidP="00E66452">
      <w:r>
        <w:t>iii</w:t>
      </w:r>
      <w:r w:rsidR="00CD377E">
        <w:t>) The most discriminative is “</w:t>
      </w:r>
      <w:r w:rsidR="00CD377E" w:rsidRPr="00920EDA">
        <w:rPr>
          <w:b/>
          <w:bCs/>
        </w:rPr>
        <w:t>theology</w:t>
      </w:r>
      <w:r w:rsidR="00CD377E">
        <w:t>” since it appears</w:t>
      </w:r>
      <w:r>
        <w:t xml:space="preserve"> in the fewest documents.</w:t>
      </w:r>
    </w:p>
    <w:p w14:paraId="65057096" w14:textId="77777777" w:rsidR="00920EDA" w:rsidRDefault="00920EDA" w:rsidP="00E66452"/>
    <w:p w14:paraId="0513CA88" w14:textId="77777777" w:rsidR="00EE50E7" w:rsidRDefault="00C82E40" w:rsidP="00E66452">
      <w:r>
        <w:t xml:space="preserve">b) </w:t>
      </w:r>
    </w:p>
    <w:p w14:paraId="1D5E5FE5" w14:textId="7B262003" w:rsidR="00920EDA" w:rsidRDefault="00EE50E7" w:rsidP="00E66452">
      <w:proofErr w:type="spellStart"/>
      <w:r>
        <w:t>i</w:t>
      </w:r>
      <w:proofErr w:type="spellEnd"/>
      <w:r>
        <w:t xml:space="preserve">) </w:t>
      </w:r>
      <w:r w:rsidR="00C82E40">
        <w:t xml:space="preserve">Unigram probability is contextless, it </w:t>
      </w:r>
      <w:r w:rsidR="00CA7AF0">
        <w:t>provides the probability that a word appears just based on its frequency divided by total amount of words.</w:t>
      </w:r>
    </w:p>
    <w:p w14:paraId="469ABE91" w14:textId="787B11E3" w:rsidR="00103696" w:rsidRDefault="00103696" w:rsidP="00E66452">
      <w:r>
        <w:t xml:space="preserve">Total = </w:t>
      </w:r>
      <w:r w:rsidR="00C372E4">
        <w:t>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3696" w14:paraId="5DFDEE2E" w14:textId="77777777" w:rsidTr="00103696">
        <w:tc>
          <w:tcPr>
            <w:tcW w:w="4508" w:type="dxa"/>
          </w:tcPr>
          <w:p w14:paraId="5611D5EF" w14:textId="4FF12C94" w:rsidR="00103696" w:rsidRDefault="00103696" w:rsidP="00E66452">
            <w:r>
              <w:t>word</w:t>
            </w:r>
          </w:p>
        </w:tc>
        <w:tc>
          <w:tcPr>
            <w:tcW w:w="4508" w:type="dxa"/>
          </w:tcPr>
          <w:p w14:paraId="0549097F" w14:textId="4594E223" w:rsidR="00103696" w:rsidRDefault="00103696" w:rsidP="00E66452">
            <w:r>
              <w:t>P(word)</w:t>
            </w:r>
          </w:p>
        </w:tc>
      </w:tr>
      <w:tr w:rsidR="00103696" w14:paraId="4EAFD4DC" w14:textId="77777777" w:rsidTr="00103696">
        <w:tc>
          <w:tcPr>
            <w:tcW w:w="4508" w:type="dxa"/>
          </w:tcPr>
          <w:p w14:paraId="71A73885" w14:textId="27193CE9" w:rsidR="00103696" w:rsidRDefault="00103696" w:rsidP="00E66452">
            <w:r>
              <w:t>euro</w:t>
            </w:r>
          </w:p>
        </w:tc>
        <w:tc>
          <w:tcPr>
            <w:tcW w:w="4508" w:type="dxa"/>
          </w:tcPr>
          <w:p w14:paraId="3730300B" w14:textId="3AD902CC" w:rsidR="00103696" w:rsidRDefault="00AD318F" w:rsidP="00E66452">
            <w:r>
              <w:t>0.375</w:t>
            </w:r>
          </w:p>
        </w:tc>
      </w:tr>
      <w:tr w:rsidR="00103696" w14:paraId="650D51C8" w14:textId="77777777" w:rsidTr="00103696">
        <w:tc>
          <w:tcPr>
            <w:tcW w:w="4508" w:type="dxa"/>
          </w:tcPr>
          <w:p w14:paraId="4A85E4F9" w14:textId="615CDE17" w:rsidR="00103696" w:rsidRDefault="00103696" w:rsidP="00E66452">
            <w:r>
              <w:t>championship</w:t>
            </w:r>
          </w:p>
        </w:tc>
        <w:tc>
          <w:tcPr>
            <w:tcW w:w="4508" w:type="dxa"/>
          </w:tcPr>
          <w:p w14:paraId="0DADF143" w14:textId="30056818" w:rsidR="00103696" w:rsidRDefault="00AD318F" w:rsidP="00E66452">
            <w:r>
              <w:t>0.25</w:t>
            </w:r>
          </w:p>
        </w:tc>
      </w:tr>
      <w:tr w:rsidR="00103696" w14:paraId="5ADF1C8A" w14:textId="77777777" w:rsidTr="00103696">
        <w:tc>
          <w:tcPr>
            <w:tcW w:w="4508" w:type="dxa"/>
          </w:tcPr>
          <w:p w14:paraId="4B075992" w14:textId="0317F258" w:rsidR="00103696" w:rsidRDefault="00103696" w:rsidP="00E66452">
            <w:r>
              <w:t>Scotland</w:t>
            </w:r>
          </w:p>
        </w:tc>
        <w:tc>
          <w:tcPr>
            <w:tcW w:w="4508" w:type="dxa"/>
          </w:tcPr>
          <w:p w14:paraId="74040FCD" w14:textId="2D6F072C" w:rsidR="00103696" w:rsidRDefault="00AD318F" w:rsidP="00E66452">
            <w:r>
              <w:t>0.125</w:t>
            </w:r>
          </w:p>
        </w:tc>
      </w:tr>
      <w:tr w:rsidR="00103696" w14:paraId="664E5EE9" w14:textId="77777777" w:rsidTr="00103696">
        <w:tc>
          <w:tcPr>
            <w:tcW w:w="4508" w:type="dxa"/>
          </w:tcPr>
          <w:p w14:paraId="3C56B7B8" w14:textId="311C833C" w:rsidR="00103696" w:rsidRDefault="00103696" w:rsidP="00E66452">
            <w:r>
              <w:t>Wembley</w:t>
            </w:r>
          </w:p>
        </w:tc>
        <w:tc>
          <w:tcPr>
            <w:tcW w:w="4508" w:type="dxa"/>
          </w:tcPr>
          <w:p w14:paraId="65D2E2A9" w14:textId="178A9430" w:rsidR="00103696" w:rsidRDefault="00AD318F" w:rsidP="00E66452">
            <w:r>
              <w:t>0.1</w:t>
            </w:r>
          </w:p>
        </w:tc>
      </w:tr>
      <w:tr w:rsidR="00103696" w14:paraId="16027FD9" w14:textId="77777777" w:rsidTr="00103696">
        <w:tc>
          <w:tcPr>
            <w:tcW w:w="4508" w:type="dxa"/>
          </w:tcPr>
          <w:p w14:paraId="679BF19A" w14:textId="23A12A51" w:rsidR="00103696" w:rsidRDefault="00103696" w:rsidP="00E66452">
            <w:proofErr w:type="spellStart"/>
            <w:r>
              <w:t>ronaldo</w:t>
            </w:r>
            <w:proofErr w:type="spellEnd"/>
          </w:p>
        </w:tc>
        <w:tc>
          <w:tcPr>
            <w:tcW w:w="4508" w:type="dxa"/>
          </w:tcPr>
          <w:p w14:paraId="64907C6E" w14:textId="09EA370D" w:rsidR="00103696" w:rsidRDefault="00AD318F" w:rsidP="00E66452">
            <w:r>
              <w:t>0.05</w:t>
            </w:r>
          </w:p>
        </w:tc>
      </w:tr>
      <w:tr w:rsidR="00103696" w14:paraId="0321EE11" w14:textId="77777777" w:rsidTr="00103696">
        <w:tc>
          <w:tcPr>
            <w:tcW w:w="4508" w:type="dxa"/>
          </w:tcPr>
          <w:p w14:paraId="78EF7348" w14:textId="2D36BC8F" w:rsidR="00103696" w:rsidRDefault="00103696" w:rsidP="00E66452">
            <w:r>
              <w:t>referee</w:t>
            </w:r>
          </w:p>
        </w:tc>
        <w:tc>
          <w:tcPr>
            <w:tcW w:w="4508" w:type="dxa"/>
          </w:tcPr>
          <w:p w14:paraId="15268DFD" w14:textId="665B51E4" w:rsidR="00103696" w:rsidRDefault="00AD318F" w:rsidP="00E66452">
            <w:r>
              <w:t>0.05</w:t>
            </w:r>
          </w:p>
        </w:tc>
      </w:tr>
      <w:tr w:rsidR="00103696" w14:paraId="3F1FDA9C" w14:textId="77777777" w:rsidTr="00103696">
        <w:tc>
          <w:tcPr>
            <w:tcW w:w="4508" w:type="dxa"/>
          </w:tcPr>
          <w:p w14:paraId="47B6BCC5" w14:textId="32274E24" w:rsidR="00103696" w:rsidRDefault="00103696" w:rsidP="00E66452">
            <w:r>
              <w:t>goal</w:t>
            </w:r>
          </w:p>
        </w:tc>
        <w:tc>
          <w:tcPr>
            <w:tcW w:w="4508" w:type="dxa"/>
          </w:tcPr>
          <w:p w14:paraId="4874AD0E" w14:textId="2A72112F" w:rsidR="00103696" w:rsidRDefault="00AD318F" w:rsidP="00E66452">
            <w:r>
              <w:t>0.025</w:t>
            </w:r>
          </w:p>
        </w:tc>
      </w:tr>
      <w:tr w:rsidR="00103696" w14:paraId="5DEF0513" w14:textId="77777777" w:rsidTr="00103696">
        <w:tc>
          <w:tcPr>
            <w:tcW w:w="4508" w:type="dxa"/>
          </w:tcPr>
          <w:p w14:paraId="1FE1C6F9" w14:textId="07D8D55D" w:rsidR="00103696" w:rsidRDefault="00103696" w:rsidP="00E66452">
            <w:r>
              <w:t>defeat</w:t>
            </w:r>
          </w:p>
        </w:tc>
        <w:tc>
          <w:tcPr>
            <w:tcW w:w="4508" w:type="dxa"/>
          </w:tcPr>
          <w:p w14:paraId="339B0A83" w14:textId="044B4C8B" w:rsidR="00103696" w:rsidRDefault="00AD318F" w:rsidP="00E66452">
            <w:r>
              <w:t>0.025</w:t>
            </w:r>
          </w:p>
        </w:tc>
      </w:tr>
    </w:tbl>
    <w:p w14:paraId="11D853DB" w14:textId="77777777" w:rsidR="00CA7AF0" w:rsidRDefault="00CA7AF0" w:rsidP="00E66452"/>
    <w:p w14:paraId="22D2EA7C" w14:textId="7BD18210" w:rsidR="00EE50E7" w:rsidRDefault="002542A9" w:rsidP="00E66452">
      <w:r>
        <w:t xml:space="preserve">ii) </w:t>
      </w:r>
      <w:r w:rsidR="00CA05F2">
        <w:t xml:space="preserve">Infinity since </w:t>
      </w:r>
      <w:r w:rsidR="00C2158D">
        <w:t>the term “</w:t>
      </w:r>
      <w:r w:rsidR="00812982">
        <w:t>euro</w:t>
      </w:r>
      <w:r w:rsidR="00C2158D">
        <w:t>” i</w:t>
      </w:r>
      <w:r w:rsidR="00812982">
        <w:t>n D1 is not in D2.</w:t>
      </w:r>
    </w:p>
    <w:p w14:paraId="1A7AAA18" w14:textId="1C462AB0" w:rsidR="00812982" w:rsidRDefault="00EE0F5E" w:rsidP="00E66452">
      <w:r>
        <w:t>iii)</w:t>
      </w:r>
      <w:r w:rsidR="005B4B56" w:rsidRPr="005B4B56">
        <w:t xml:space="preserve"> </w:t>
      </w:r>
      <w:r w:rsidR="005B4B56">
        <w:t xml:space="preserve"> </w:t>
      </w:r>
      <w:r w:rsidR="005B4B56" w:rsidRPr="005B4B56">
        <w:drawing>
          <wp:inline distT="0" distB="0" distL="0" distR="0" wp14:anchorId="27A36ECD" wp14:editId="43DE8384">
            <wp:extent cx="3037840" cy="6635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4B2F" w14:textId="75E45069" w:rsidR="00EE0F5E" w:rsidRDefault="00EE0F5E" w:rsidP="00E66452"/>
    <w:p w14:paraId="1BA3F066" w14:textId="7B9E88F0" w:rsidR="005B4B56" w:rsidRDefault="00794442" w:rsidP="00E66452">
      <w:r>
        <w:lastRenderedPageBreak/>
        <w:t xml:space="preserve">D(D1||D2) = </w:t>
      </w:r>
      <w:r w:rsidR="003F6527">
        <w:t>P(</w:t>
      </w:r>
      <w:r w:rsidR="00443099">
        <w:t>euro|D1) * log2(P(euro|D1)/P(euro</w:t>
      </w:r>
      <w:r w:rsidR="00950FA9">
        <w:t>|D2))</w:t>
      </w:r>
      <w:r w:rsidR="006E3F7F">
        <w:t xml:space="preserve"> +</w:t>
      </w:r>
    </w:p>
    <w:p w14:paraId="21D869C5" w14:textId="67AB326A" w:rsidR="00950FA9" w:rsidRDefault="00950FA9" w:rsidP="00E66452">
      <w:r>
        <w:t>P(</w:t>
      </w:r>
      <w:r w:rsidR="006E3F7F">
        <w:t>championship</w:t>
      </w:r>
      <w:r>
        <w:t>|D1) * log2(P(</w:t>
      </w:r>
      <w:r w:rsidR="006E3F7F">
        <w:t>championship</w:t>
      </w:r>
      <w:r>
        <w:t>|D1)/P(</w:t>
      </w:r>
      <w:r w:rsidR="006E3F7F">
        <w:t>championship</w:t>
      </w:r>
      <w:r>
        <w:t>|D2))</w:t>
      </w:r>
      <w:r w:rsidR="00C37758">
        <w:t xml:space="preserve"> =</w:t>
      </w:r>
    </w:p>
    <w:p w14:paraId="54A91DBF" w14:textId="76618A3F" w:rsidR="00C37758" w:rsidRDefault="00E874B3" w:rsidP="00E66452">
      <w:r>
        <w:t>(0.7 * 0.2 + 0.3 * 0.375) * log2(</w:t>
      </w:r>
      <w:r w:rsidR="000E4F50">
        <w:t>(</w:t>
      </w:r>
      <w:r w:rsidR="000E4F50">
        <w:t>0.7 * 0.2 + 0.3 * 0.375)</w:t>
      </w:r>
      <w:r w:rsidR="000E4F50">
        <w:t xml:space="preserve"> / (0.7 * </w:t>
      </w:r>
      <w:r w:rsidR="006B48C5">
        <w:t xml:space="preserve">0 + </w:t>
      </w:r>
      <w:r w:rsidR="00315F01">
        <w:t>0.3 * 0.375)) +</w:t>
      </w:r>
    </w:p>
    <w:p w14:paraId="301BE635" w14:textId="064DB54E" w:rsidR="005E2BAC" w:rsidRDefault="00315F01" w:rsidP="005E2BAC">
      <w:r>
        <w:t>(0.7 * 0.05 + 0.3 * 0.25) * log2((</w:t>
      </w:r>
      <w:r w:rsidR="000838D1">
        <w:t>0.7 * 0.05 + 0.3 * 0.25) / (</w:t>
      </w:r>
      <w:r w:rsidR="00891839">
        <w:t>0.7 * 0.08 + 0.3 * 0.25</w:t>
      </w:r>
    </w:p>
    <w:p w14:paraId="42371570" w14:textId="77777777" w:rsidR="00DE0640" w:rsidRDefault="00DE0640" w:rsidP="005E2BAC"/>
    <w:p w14:paraId="2F9FCD79" w14:textId="45F0CF22" w:rsidR="00DE0640" w:rsidRDefault="00E96585" w:rsidP="005E2BAC">
      <w:r>
        <w:t>2.</w:t>
      </w:r>
    </w:p>
    <w:p w14:paraId="4127FAEB" w14:textId="75E2769B" w:rsidR="00E96585" w:rsidRDefault="00E96585" w:rsidP="005E2BAC">
      <w:r>
        <w:t xml:space="preserve">a) </w:t>
      </w:r>
      <w:r w:rsidR="00490D27">
        <w:t>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0D27" w14:paraId="2476730A" w14:textId="77777777" w:rsidTr="00490D27">
        <w:tc>
          <w:tcPr>
            <w:tcW w:w="4508" w:type="dxa"/>
          </w:tcPr>
          <w:p w14:paraId="0F6A4C02" w14:textId="11D802A5" w:rsidR="00490D27" w:rsidRDefault="00490D27" w:rsidP="005E2BAC">
            <w:r>
              <w:t>bigram</w:t>
            </w:r>
          </w:p>
        </w:tc>
        <w:tc>
          <w:tcPr>
            <w:tcW w:w="4508" w:type="dxa"/>
          </w:tcPr>
          <w:p w14:paraId="7BF29621" w14:textId="695280CF" w:rsidR="00490D27" w:rsidRDefault="00713BE5" w:rsidP="005E2BAC">
            <w:r>
              <w:t>P (</w:t>
            </w:r>
            <w:proofErr w:type="spellStart"/>
            <w:r>
              <w:t>x_i</w:t>
            </w:r>
            <w:proofErr w:type="spellEnd"/>
            <w:r>
              <w:t xml:space="preserve"> | x_{i-1</w:t>
            </w:r>
            <w:proofErr w:type="gramStart"/>
            <w:r>
              <w:t>} )</w:t>
            </w:r>
            <w:proofErr w:type="gramEnd"/>
          </w:p>
        </w:tc>
      </w:tr>
      <w:tr w:rsidR="00490D27" w14:paraId="44210627" w14:textId="77777777" w:rsidTr="00490D27">
        <w:tc>
          <w:tcPr>
            <w:tcW w:w="4508" w:type="dxa"/>
          </w:tcPr>
          <w:p w14:paraId="6F2814A1" w14:textId="2B3E31EE" w:rsidR="00490D27" w:rsidRDefault="00751EED" w:rsidP="005E2BAC">
            <w:r>
              <w:t>&lt;s&gt; the</w:t>
            </w:r>
          </w:p>
        </w:tc>
        <w:tc>
          <w:tcPr>
            <w:tcW w:w="4508" w:type="dxa"/>
          </w:tcPr>
          <w:p w14:paraId="6FAC680F" w14:textId="46ACA16C" w:rsidR="00490D27" w:rsidRDefault="00751EED" w:rsidP="005E2BAC">
            <w:r>
              <w:t>1096</w:t>
            </w:r>
            <w:r w:rsidR="00D32445">
              <w:t xml:space="preserve"> </w:t>
            </w:r>
            <w:r>
              <w:t>/</w:t>
            </w:r>
            <w:r w:rsidR="00D32445">
              <w:t xml:space="preserve"> </w:t>
            </w:r>
            <w:r>
              <w:t>2400</w:t>
            </w:r>
          </w:p>
        </w:tc>
      </w:tr>
      <w:tr w:rsidR="00490D27" w14:paraId="47C1FFB2" w14:textId="77777777" w:rsidTr="00490D27">
        <w:tc>
          <w:tcPr>
            <w:tcW w:w="4508" w:type="dxa"/>
          </w:tcPr>
          <w:p w14:paraId="41F5E600" w14:textId="0D79DD63" w:rsidR="00490D27" w:rsidRDefault="00713BE5" w:rsidP="005E2BAC">
            <w:r>
              <w:t>the five</w:t>
            </w:r>
          </w:p>
        </w:tc>
        <w:tc>
          <w:tcPr>
            <w:tcW w:w="4508" w:type="dxa"/>
          </w:tcPr>
          <w:p w14:paraId="1185740E" w14:textId="67B99728" w:rsidR="00490D27" w:rsidRDefault="00D32445" w:rsidP="005E2BAC">
            <w:r>
              <w:t xml:space="preserve">227 / 3147 </w:t>
            </w:r>
          </w:p>
        </w:tc>
      </w:tr>
      <w:tr w:rsidR="00490D27" w14:paraId="61CEB772" w14:textId="77777777" w:rsidTr="00490D27">
        <w:tc>
          <w:tcPr>
            <w:tcW w:w="4508" w:type="dxa"/>
          </w:tcPr>
          <w:p w14:paraId="787B3BDB" w14:textId="41CDFFBA" w:rsidR="00490D27" w:rsidRDefault="0032705A" w:rsidP="005E2BAC">
            <w:r>
              <w:t>five boxing</w:t>
            </w:r>
          </w:p>
        </w:tc>
        <w:tc>
          <w:tcPr>
            <w:tcW w:w="4508" w:type="dxa"/>
          </w:tcPr>
          <w:p w14:paraId="2AB44BDA" w14:textId="7F8CCD7F" w:rsidR="00490D27" w:rsidRDefault="00B64EA3" w:rsidP="005E2BAC">
            <w:r>
              <w:t>17 / 821</w:t>
            </w:r>
          </w:p>
        </w:tc>
      </w:tr>
      <w:tr w:rsidR="00490D27" w14:paraId="1DB475B7" w14:textId="77777777" w:rsidTr="00490D27">
        <w:tc>
          <w:tcPr>
            <w:tcW w:w="4508" w:type="dxa"/>
          </w:tcPr>
          <w:p w14:paraId="526074AB" w14:textId="3BC90B12" w:rsidR="00490D27" w:rsidRDefault="00B64EA3" w:rsidP="005E2BAC">
            <w:r>
              <w:t>boxing wizards</w:t>
            </w:r>
          </w:p>
        </w:tc>
        <w:tc>
          <w:tcPr>
            <w:tcW w:w="4508" w:type="dxa"/>
          </w:tcPr>
          <w:p w14:paraId="59689F4F" w14:textId="1528D9E5" w:rsidR="00490D27" w:rsidRDefault="00551E09" w:rsidP="005E2BAC">
            <w:r>
              <w:t>1 / 536</w:t>
            </w:r>
          </w:p>
        </w:tc>
      </w:tr>
      <w:tr w:rsidR="00490D27" w14:paraId="775A632C" w14:textId="77777777" w:rsidTr="00490D27">
        <w:tc>
          <w:tcPr>
            <w:tcW w:w="4508" w:type="dxa"/>
          </w:tcPr>
          <w:p w14:paraId="2F14A30E" w14:textId="1B43C26F" w:rsidR="00490D27" w:rsidRDefault="00B64EA3" w:rsidP="005E2BAC">
            <w:r>
              <w:t>wizards jump</w:t>
            </w:r>
          </w:p>
        </w:tc>
        <w:tc>
          <w:tcPr>
            <w:tcW w:w="4508" w:type="dxa"/>
          </w:tcPr>
          <w:p w14:paraId="45C0250E" w14:textId="3DE58FD0" w:rsidR="00490D27" w:rsidRDefault="00551E09" w:rsidP="005E2BAC">
            <w:r>
              <w:t>3 / 7</w:t>
            </w:r>
          </w:p>
        </w:tc>
      </w:tr>
      <w:tr w:rsidR="00490D27" w14:paraId="205E3534" w14:textId="77777777" w:rsidTr="00490D27">
        <w:tc>
          <w:tcPr>
            <w:tcW w:w="4508" w:type="dxa"/>
          </w:tcPr>
          <w:p w14:paraId="619B8E10" w14:textId="02692DBF" w:rsidR="00490D27" w:rsidRDefault="00B64EA3" w:rsidP="005E2BAC">
            <w:r>
              <w:t>jump quickly</w:t>
            </w:r>
          </w:p>
        </w:tc>
        <w:tc>
          <w:tcPr>
            <w:tcW w:w="4508" w:type="dxa"/>
          </w:tcPr>
          <w:p w14:paraId="27A5D80D" w14:textId="7FE321BD" w:rsidR="00490D27" w:rsidRDefault="00551E09" w:rsidP="005E2BAC">
            <w:r>
              <w:t>420 / 692</w:t>
            </w:r>
          </w:p>
        </w:tc>
      </w:tr>
      <w:tr w:rsidR="00490D27" w14:paraId="3C28D8D9" w14:textId="77777777" w:rsidTr="00490D27">
        <w:tc>
          <w:tcPr>
            <w:tcW w:w="4508" w:type="dxa"/>
          </w:tcPr>
          <w:p w14:paraId="592BD47F" w14:textId="6E8D47EB" w:rsidR="00490D27" w:rsidRDefault="00B64EA3" w:rsidP="005E2BAC">
            <w:r>
              <w:t>quickly &lt;e&gt;</w:t>
            </w:r>
          </w:p>
        </w:tc>
        <w:tc>
          <w:tcPr>
            <w:tcW w:w="4508" w:type="dxa"/>
          </w:tcPr>
          <w:p w14:paraId="0183E65B" w14:textId="4CCD49E8" w:rsidR="00490D27" w:rsidRDefault="00551E09" w:rsidP="005E2BAC">
            <w:r>
              <w:t>500 / 587</w:t>
            </w:r>
          </w:p>
        </w:tc>
      </w:tr>
    </w:tbl>
    <w:p w14:paraId="39B22A91" w14:textId="77777777" w:rsidR="00490D27" w:rsidRPr="008B5695" w:rsidRDefault="00490D27" w:rsidP="005E2BAC"/>
    <w:p w14:paraId="6FDB2A53" w14:textId="652AAEB6" w:rsidR="00891839" w:rsidRDefault="004859D7" w:rsidP="00E66452">
      <w:r>
        <w:t xml:space="preserve">P(sentence) = product of all probabilities = </w:t>
      </w:r>
      <w:r w:rsidR="00DA07F5">
        <w:t>2.</w:t>
      </w:r>
      <w:r w:rsidR="00A82E94">
        <w:t>819 * 10</w:t>
      </w:r>
      <w:proofErr w:type="gramStart"/>
      <w:r w:rsidR="00A82E94">
        <w:t>^(</w:t>
      </w:r>
      <w:proofErr w:type="gramEnd"/>
      <w:r w:rsidR="00A82E94">
        <w:t>-7)</w:t>
      </w:r>
    </w:p>
    <w:p w14:paraId="58547DAA" w14:textId="39EB7643" w:rsidR="003979A2" w:rsidRDefault="003979A2" w:rsidP="00E66452">
      <w:r>
        <w:t xml:space="preserve">b) </w:t>
      </w:r>
      <w:r w:rsidR="00170E60">
        <w:t xml:space="preserve">The </w:t>
      </w:r>
      <w:r w:rsidR="005B701B">
        <w:t>fit is</w:t>
      </w:r>
      <w:r w:rsidR="00944150">
        <w:t xml:space="preserve"> </w:t>
      </w:r>
      <w:r w:rsidR="00944150" w:rsidRPr="00E46409">
        <w:rPr>
          <w:b/>
          <w:bCs/>
        </w:rPr>
        <w:t>underfitted</w:t>
      </w:r>
      <w:r w:rsidR="00944150">
        <w:t xml:space="preserve"> </w:t>
      </w:r>
      <w:r w:rsidR="005B701B">
        <w:t xml:space="preserve">since it is only marginally better than the baseline for the test data and </w:t>
      </w:r>
      <w:r w:rsidR="005B701B" w:rsidRPr="00E46409">
        <w:rPr>
          <w:b/>
          <w:bCs/>
        </w:rPr>
        <w:t>worse</w:t>
      </w:r>
      <w:r w:rsidR="005B701B">
        <w:t xml:space="preserve"> than baseline for training and validation data. Th</w:t>
      </w:r>
      <w:r w:rsidR="00803829">
        <w:t>is indicates that there is some fault in the pipeline</w:t>
      </w:r>
      <w:r w:rsidR="00944150">
        <w:t>, for example, not training</w:t>
      </w:r>
      <w:r w:rsidR="006B7B22">
        <w:t xml:space="preserve"> the model </w:t>
      </w:r>
      <w:r w:rsidR="006B7B22" w:rsidRPr="00E46409">
        <w:rPr>
          <w:b/>
          <w:bCs/>
        </w:rPr>
        <w:t>long enough</w:t>
      </w:r>
      <w:r w:rsidR="006B7B22">
        <w:t xml:space="preserve">. However, </w:t>
      </w:r>
      <w:r w:rsidR="00211BCE">
        <w:t xml:space="preserve">training too long </w:t>
      </w:r>
      <w:r w:rsidR="00A045D0">
        <w:t xml:space="preserve">endangers the model with </w:t>
      </w:r>
      <w:r w:rsidR="00A045D0" w:rsidRPr="00E46409">
        <w:rPr>
          <w:b/>
          <w:bCs/>
        </w:rPr>
        <w:t>overfitting</w:t>
      </w:r>
      <w:r w:rsidR="00A045D0">
        <w:t xml:space="preserve">, which could be solved by </w:t>
      </w:r>
      <w:r w:rsidR="00A045D0" w:rsidRPr="00F037A4">
        <w:rPr>
          <w:b/>
          <w:bCs/>
        </w:rPr>
        <w:t>stopping</w:t>
      </w:r>
      <w:r w:rsidR="00A045D0">
        <w:t xml:space="preserve"> when the </w:t>
      </w:r>
      <w:r w:rsidR="00A045D0" w:rsidRPr="00F037A4">
        <w:rPr>
          <w:b/>
          <w:bCs/>
        </w:rPr>
        <w:t>test fit</w:t>
      </w:r>
      <w:r w:rsidR="00A045D0">
        <w:t xml:space="preserve"> starts to </w:t>
      </w:r>
      <w:r w:rsidR="00465FB1" w:rsidRPr="00F037A4">
        <w:rPr>
          <w:b/>
          <w:bCs/>
        </w:rPr>
        <w:t>worsen</w:t>
      </w:r>
      <w:r w:rsidR="00465FB1">
        <w:t xml:space="preserve"> or by using </w:t>
      </w:r>
      <w:r w:rsidR="00465FB1" w:rsidRPr="00F037A4">
        <w:rPr>
          <w:b/>
          <w:bCs/>
        </w:rPr>
        <w:t>cross-validation</w:t>
      </w:r>
      <w:r w:rsidR="00465FB1">
        <w:t>.</w:t>
      </w:r>
    </w:p>
    <w:p w14:paraId="48C7AF33" w14:textId="68ED62A1" w:rsidR="00465FB1" w:rsidRDefault="00465FB1" w:rsidP="00E66452">
      <w:r>
        <w:t xml:space="preserve">c) </w:t>
      </w:r>
    </w:p>
    <w:p w14:paraId="14B9AEFD" w14:textId="67348275" w:rsidR="00F037A4" w:rsidRDefault="00F037A4" w:rsidP="00E66452">
      <w:proofErr w:type="spellStart"/>
      <w:r>
        <w:t>i</w:t>
      </w:r>
      <w:proofErr w:type="spellEnd"/>
      <w:r>
        <w:t xml:space="preserve">) </w:t>
      </w:r>
      <w:r w:rsidR="00A90DBC" w:rsidRPr="0059402A">
        <w:rPr>
          <w:b/>
          <w:bCs/>
        </w:rPr>
        <w:t>Hierarchical</w:t>
      </w:r>
      <w:r w:rsidR="00A90DBC">
        <w:t xml:space="preserve"> </w:t>
      </w:r>
      <w:r w:rsidR="0059402A">
        <w:t xml:space="preserve">(or K-Means) </w:t>
      </w:r>
      <w:r w:rsidR="00A90DBC">
        <w:t>clustering since</w:t>
      </w:r>
      <w:r w:rsidR="00F47D68">
        <w:t xml:space="preserve"> it does require knowing how many clustering groups before starting to cluster. </w:t>
      </w:r>
      <w:r w:rsidR="00D95F32">
        <w:t xml:space="preserve">It is an </w:t>
      </w:r>
      <w:r w:rsidR="00D95F32" w:rsidRPr="00D95F32">
        <w:rPr>
          <w:b/>
          <w:bCs/>
        </w:rPr>
        <w:t>unsupervised</w:t>
      </w:r>
      <w:r w:rsidR="00D95F32">
        <w:t xml:space="preserve"> algorithm and partitions data into </w:t>
      </w:r>
      <w:r w:rsidR="00D95F32" w:rsidRPr="00D95F32">
        <w:rPr>
          <w:b/>
          <w:bCs/>
        </w:rPr>
        <w:t>non-overlapping clusters</w:t>
      </w:r>
      <w:r w:rsidR="00D95F32">
        <w:t xml:space="preserve">. </w:t>
      </w:r>
      <w:r w:rsidR="00F47D68">
        <w:t xml:space="preserve">If going </w:t>
      </w:r>
      <w:r w:rsidR="00072F08">
        <w:t>top-down, it iteratively divides a group of cars into multiple groups, dividing those groups even more and so on.</w:t>
      </w:r>
      <w:r w:rsidR="0059402A">
        <w:t xml:space="preserve"> </w:t>
      </w:r>
    </w:p>
    <w:p w14:paraId="439E59B9" w14:textId="2837DB3B" w:rsidR="00D95F32" w:rsidRDefault="00D95F32" w:rsidP="00E66452">
      <w:r>
        <w:t xml:space="preserve">ii) </w:t>
      </w:r>
      <w:r w:rsidR="003F2789">
        <w:t xml:space="preserve">The elbow method charts number of clusters (K) as an independent variable against </w:t>
      </w:r>
      <w:r w:rsidR="00BA5318">
        <w:t xml:space="preserve">average within-cluster distance to centroid </w:t>
      </w:r>
      <w:r w:rsidR="008A663E">
        <w:t xml:space="preserve">and chooses K at which the curve flattens </w:t>
      </w:r>
      <w:r w:rsidR="00931F0D">
        <w:t>and does not change the distance much with larger Ks.</w:t>
      </w:r>
    </w:p>
    <w:p w14:paraId="5E6F9E9E" w14:textId="77777777" w:rsidR="00931F0D" w:rsidRDefault="00931F0D" w:rsidP="00E66452"/>
    <w:p w14:paraId="732A94DB" w14:textId="10842036" w:rsidR="00B3071D" w:rsidRDefault="00B3071D" w:rsidP="00E66452">
      <w:r>
        <w:t>3.</w:t>
      </w:r>
    </w:p>
    <w:p w14:paraId="697C7C24" w14:textId="3846E83F" w:rsidR="00B3071D" w:rsidRDefault="00B3071D" w:rsidP="00E66452">
      <w:r>
        <w:t xml:space="preserve">a) </w:t>
      </w:r>
      <w:r w:rsidR="00F66E94">
        <w:t xml:space="preserve">Although it would </w:t>
      </w:r>
      <w:r w:rsidR="00F66E94" w:rsidRPr="000C6989">
        <w:rPr>
          <w:b/>
          <w:bCs/>
        </w:rPr>
        <w:t>improve efficiency</w:t>
      </w:r>
      <w:r w:rsidR="00F66E94">
        <w:t xml:space="preserve">, it would </w:t>
      </w:r>
      <w:r w:rsidR="00D73536">
        <w:t xml:space="preserve">be </w:t>
      </w:r>
      <w:r w:rsidR="00D73536" w:rsidRPr="000C6989">
        <w:rPr>
          <w:b/>
          <w:bCs/>
        </w:rPr>
        <w:t>worse</w:t>
      </w:r>
      <w:r w:rsidR="00D73536">
        <w:t xml:space="preserve"> for semantic representation to do one-hot encoding than </w:t>
      </w:r>
      <w:r w:rsidR="00F044FE">
        <w:t xml:space="preserve">bag-of-words since it would cause </w:t>
      </w:r>
      <w:r w:rsidR="00F044FE" w:rsidRPr="000C6989">
        <w:rPr>
          <w:b/>
          <w:bCs/>
        </w:rPr>
        <w:t>loss of information</w:t>
      </w:r>
      <w:r w:rsidR="00F044FE">
        <w:t xml:space="preserve"> of the frequency of words.</w:t>
      </w:r>
      <w:r w:rsidR="000C6989">
        <w:t xml:space="preserve"> [more explanation needed]</w:t>
      </w:r>
    </w:p>
    <w:p w14:paraId="5F465CDE" w14:textId="3705F484" w:rsidR="000C6989" w:rsidRDefault="000C6989" w:rsidP="00E66452">
      <w:r>
        <w:t>b)</w:t>
      </w:r>
    </w:p>
    <w:p w14:paraId="6FDC6F86" w14:textId="269F77C8" w:rsidR="000C6989" w:rsidRDefault="000C6989" w:rsidP="00BB0249">
      <w:proofErr w:type="spellStart"/>
      <w:r>
        <w:t>i</w:t>
      </w:r>
      <w:proofErr w:type="spellEnd"/>
      <w:r>
        <w:t xml:space="preserve">) </w:t>
      </w:r>
      <w:r w:rsidR="00BB0249">
        <w:t xml:space="preserve">The previously annotated material can be used to fine-tune BERT </w:t>
      </w:r>
      <w:proofErr w:type="gramStart"/>
      <w:r w:rsidR="00BB0249">
        <w:t>in</w:t>
      </w:r>
      <w:r w:rsidR="00BB0249">
        <w:t xml:space="preserve"> </w:t>
      </w:r>
      <w:r w:rsidR="00BB0249">
        <w:t>order to</w:t>
      </w:r>
      <w:proofErr w:type="gramEnd"/>
      <w:r w:rsidR="00BB0249">
        <w:t xml:space="preserve"> encode the style and most likely words that the dictator would have used.</w:t>
      </w:r>
      <w:r w:rsidR="00BB0249">
        <w:t xml:space="preserve"> </w:t>
      </w:r>
      <w:r w:rsidR="00BB0249">
        <w:t xml:space="preserve">The default </w:t>
      </w:r>
      <w:r w:rsidR="00BB0249" w:rsidRPr="00785FA1">
        <w:rPr>
          <w:b/>
          <w:bCs/>
        </w:rPr>
        <w:t>Masked Language Model</w:t>
      </w:r>
      <w:r w:rsidR="00BB0249">
        <w:t xml:space="preserve"> used by BERT’s training process would be</w:t>
      </w:r>
      <w:r w:rsidR="00BB0249">
        <w:t xml:space="preserve"> </w:t>
      </w:r>
      <w:r w:rsidR="00BB0249">
        <w:t xml:space="preserve">ideal to help in this task, as given the context of a missing word/s, a </w:t>
      </w:r>
      <w:r w:rsidR="00BB0249">
        <w:lastRenderedPageBreak/>
        <w:t>most likely</w:t>
      </w:r>
      <w:r w:rsidR="00BB0249">
        <w:t xml:space="preserve"> </w:t>
      </w:r>
      <w:r w:rsidR="00BB0249">
        <w:t>candidate can be proposed attending both to the extensive LM already learnt by a</w:t>
      </w:r>
      <w:r w:rsidR="00BB0249">
        <w:t xml:space="preserve"> </w:t>
      </w:r>
      <w:r w:rsidR="00BB0249">
        <w:t>pre-loaded BERT model, and what was learnt through the fine-tuning process on</w:t>
      </w:r>
      <w:r w:rsidR="00BB0249">
        <w:t xml:space="preserve"> </w:t>
      </w:r>
      <w:r w:rsidR="00BB0249">
        <w:t>previously existing transcribed content.</w:t>
      </w:r>
    </w:p>
    <w:p w14:paraId="3C02B75C" w14:textId="6FA44ACF" w:rsidR="00785FA1" w:rsidRDefault="00785FA1" w:rsidP="00785FA1">
      <w:r>
        <w:t xml:space="preserve">ii) </w:t>
      </w:r>
      <w:r w:rsidRPr="00160991">
        <w:rPr>
          <w:b/>
          <w:bCs/>
        </w:rPr>
        <w:t>MLM</w:t>
      </w:r>
      <w:r>
        <w:t xml:space="preserve"> can also be used. In this case we are looking at which words</w:t>
      </w:r>
      <w:r>
        <w:t xml:space="preserve"> </w:t>
      </w:r>
      <w:r>
        <w:t xml:space="preserve">may be </w:t>
      </w:r>
      <w:r>
        <w:t>“</w:t>
      </w:r>
      <w:r>
        <w:t>out of place”</w:t>
      </w:r>
      <w:r>
        <w:t>,</w:t>
      </w:r>
      <w:r>
        <w:t xml:space="preserve"> i.e.</w:t>
      </w:r>
      <w:r>
        <w:t>,</w:t>
      </w:r>
      <w:r>
        <w:t xml:space="preserve"> not likely to have been pronounced by the dictator. By</w:t>
      </w:r>
      <w:r>
        <w:t xml:space="preserve"> </w:t>
      </w:r>
      <w:r>
        <w:t>randomly hiding chunks of text</w:t>
      </w:r>
      <w:r w:rsidR="00160991">
        <w:t>,</w:t>
      </w:r>
      <w:r>
        <w:t xml:space="preserve"> we can compare the estimations of our learnt</w:t>
      </w:r>
      <w:r w:rsidR="00160991">
        <w:t xml:space="preserve"> </w:t>
      </w:r>
      <w:r>
        <w:t>model in predicting those words against the actual text. Assuming our fine-tuned</w:t>
      </w:r>
      <w:r w:rsidR="00160991">
        <w:t xml:space="preserve"> </w:t>
      </w:r>
      <w:r>
        <w:t>model has a good understanding of how the dictator communicates and word</w:t>
      </w:r>
      <w:r w:rsidR="00160991">
        <w:t xml:space="preserve"> </w:t>
      </w:r>
      <w:r>
        <w:t>choices, the impostor text should be statistically dissimilar to the estimations and</w:t>
      </w:r>
      <w:r w:rsidR="00160991">
        <w:t xml:space="preserve"> </w:t>
      </w:r>
      <w:r>
        <w:t xml:space="preserve">proposed words given by the model. </w:t>
      </w:r>
      <w:r w:rsidRPr="00160991">
        <w:rPr>
          <w:b/>
          <w:bCs/>
        </w:rPr>
        <w:t>Next sentence prediction</w:t>
      </w:r>
      <w:r>
        <w:t xml:space="preserve"> could also be a good</w:t>
      </w:r>
      <w:r w:rsidR="00160991">
        <w:t xml:space="preserve"> </w:t>
      </w:r>
      <w:r>
        <w:t>answer here, as we can measure how the estimated sentence differs from the actual</w:t>
      </w:r>
      <w:r w:rsidR="00160991">
        <w:t xml:space="preserve"> </w:t>
      </w:r>
      <w:r>
        <w:t xml:space="preserve">sentence. </w:t>
      </w:r>
      <w:r w:rsidRPr="00B27348">
        <w:rPr>
          <w:b/>
          <w:bCs/>
        </w:rPr>
        <w:t>Higher differences</w:t>
      </w:r>
      <w:r>
        <w:t xml:space="preserve"> could be a good indicator that the “imitator” is the</w:t>
      </w:r>
      <w:r w:rsidR="00160991">
        <w:t xml:space="preserve"> </w:t>
      </w:r>
      <w:r>
        <w:t>author of that content.</w:t>
      </w:r>
    </w:p>
    <w:p w14:paraId="4B1EAB08" w14:textId="77777777" w:rsidR="00B27348" w:rsidRDefault="00B27348" w:rsidP="00785FA1"/>
    <w:p w14:paraId="377945EA" w14:textId="70DBC983" w:rsidR="00B27348" w:rsidRDefault="00FE2B24" w:rsidP="00785FA1">
      <w:r>
        <w:t>4.</w:t>
      </w:r>
    </w:p>
    <w:p w14:paraId="3CA6C542" w14:textId="5F77157E" w:rsidR="00CE69D4" w:rsidRDefault="00FE2B24" w:rsidP="00785FA1">
      <w:r>
        <w:t>a)</w:t>
      </w:r>
    </w:p>
    <w:p w14:paraId="3A7B4A83" w14:textId="6C95ADE9" w:rsidR="007111F9" w:rsidRPr="008B5695" w:rsidRDefault="007111F9" w:rsidP="00785FA1">
      <w:proofErr w:type="spellStart"/>
      <w:r>
        <w:t>i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69D4" w14:paraId="23A9A9C4" w14:textId="77777777" w:rsidTr="00CE69D4">
        <w:tc>
          <w:tcPr>
            <w:tcW w:w="2254" w:type="dxa"/>
          </w:tcPr>
          <w:p w14:paraId="43EA85FC" w14:textId="77777777" w:rsidR="00CE69D4" w:rsidRDefault="00CE69D4" w:rsidP="00785FA1"/>
        </w:tc>
        <w:tc>
          <w:tcPr>
            <w:tcW w:w="2254" w:type="dxa"/>
          </w:tcPr>
          <w:p w14:paraId="1722FF79" w14:textId="1DA54C95" w:rsidR="00CE69D4" w:rsidRDefault="00B80BCF" w:rsidP="00785FA1">
            <w:r>
              <w:t>NN</w:t>
            </w:r>
          </w:p>
        </w:tc>
        <w:tc>
          <w:tcPr>
            <w:tcW w:w="2254" w:type="dxa"/>
          </w:tcPr>
          <w:p w14:paraId="34AF8027" w14:textId="2E677C00" w:rsidR="00CE69D4" w:rsidRDefault="00B80BCF" w:rsidP="00785FA1">
            <w:r>
              <w:t>VB</w:t>
            </w:r>
          </w:p>
        </w:tc>
        <w:tc>
          <w:tcPr>
            <w:tcW w:w="2254" w:type="dxa"/>
          </w:tcPr>
          <w:p w14:paraId="4BD41EAD" w14:textId="2C2E7094" w:rsidR="00CE69D4" w:rsidRDefault="00B80BCF" w:rsidP="00785FA1">
            <w:r>
              <w:t>MD</w:t>
            </w:r>
          </w:p>
        </w:tc>
      </w:tr>
      <w:tr w:rsidR="00CE69D4" w14:paraId="044DE298" w14:textId="77777777" w:rsidTr="00CE69D4">
        <w:tc>
          <w:tcPr>
            <w:tcW w:w="2254" w:type="dxa"/>
          </w:tcPr>
          <w:p w14:paraId="3EE292A7" w14:textId="125C80EA" w:rsidR="00CE69D4" w:rsidRDefault="00CE69D4" w:rsidP="00785FA1">
            <w:r>
              <w:t>May</w:t>
            </w:r>
          </w:p>
        </w:tc>
        <w:tc>
          <w:tcPr>
            <w:tcW w:w="2254" w:type="dxa"/>
          </w:tcPr>
          <w:p w14:paraId="1520F154" w14:textId="24214C67" w:rsidR="00CE69D4" w:rsidRDefault="002455AA" w:rsidP="00785FA1">
            <w:r>
              <w:t xml:space="preserve">1/3 </w:t>
            </w:r>
          </w:p>
        </w:tc>
        <w:tc>
          <w:tcPr>
            <w:tcW w:w="2254" w:type="dxa"/>
          </w:tcPr>
          <w:p w14:paraId="2BD6E322" w14:textId="13219CFC" w:rsidR="00CE69D4" w:rsidRDefault="001C3ECB" w:rsidP="00785FA1">
            <w:r>
              <w:t>0</w:t>
            </w:r>
          </w:p>
        </w:tc>
        <w:tc>
          <w:tcPr>
            <w:tcW w:w="2254" w:type="dxa"/>
          </w:tcPr>
          <w:p w14:paraId="6DD44AFE" w14:textId="4E42E9EF" w:rsidR="00CE69D4" w:rsidRDefault="005C6350" w:rsidP="00785FA1">
            <w:r>
              <w:t>1</w:t>
            </w:r>
          </w:p>
        </w:tc>
      </w:tr>
      <w:tr w:rsidR="00CE69D4" w14:paraId="72747727" w14:textId="77777777" w:rsidTr="00CE69D4">
        <w:tc>
          <w:tcPr>
            <w:tcW w:w="2254" w:type="dxa"/>
          </w:tcPr>
          <w:p w14:paraId="3AFA9F7C" w14:textId="4ADCB640" w:rsidR="00CE69D4" w:rsidRDefault="00CE69D4" w:rsidP="00785FA1">
            <w:r>
              <w:t>is</w:t>
            </w:r>
          </w:p>
        </w:tc>
        <w:tc>
          <w:tcPr>
            <w:tcW w:w="2254" w:type="dxa"/>
          </w:tcPr>
          <w:p w14:paraId="3BC52FB7" w14:textId="2952CAD5" w:rsidR="00CE69D4" w:rsidRDefault="001C3ECB" w:rsidP="00785FA1">
            <w:r>
              <w:t>0</w:t>
            </w:r>
          </w:p>
        </w:tc>
        <w:tc>
          <w:tcPr>
            <w:tcW w:w="2254" w:type="dxa"/>
          </w:tcPr>
          <w:p w14:paraId="16C446E4" w14:textId="7A4B6A54" w:rsidR="00CE69D4" w:rsidRDefault="001C3ECB" w:rsidP="00785FA1">
            <w:r>
              <w:t>½</w:t>
            </w:r>
          </w:p>
        </w:tc>
        <w:tc>
          <w:tcPr>
            <w:tcW w:w="2254" w:type="dxa"/>
          </w:tcPr>
          <w:p w14:paraId="02E05047" w14:textId="78155248" w:rsidR="00CE69D4" w:rsidRDefault="005C6350" w:rsidP="00785FA1">
            <w:r>
              <w:t>0</w:t>
            </w:r>
          </w:p>
        </w:tc>
      </w:tr>
      <w:tr w:rsidR="00CE69D4" w14:paraId="5FA28C64" w14:textId="77777777" w:rsidTr="00CE69D4">
        <w:tc>
          <w:tcPr>
            <w:tcW w:w="2254" w:type="dxa"/>
          </w:tcPr>
          <w:p w14:paraId="790BF852" w14:textId="2AE112B5" w:rsidR="00CE69D4" w:rsidRDefault="00CE69D4" w:rsidP="00785FA1">
            <w:r>
              <w:t>tomorrow</w:t>
            </w:r>
          </w:p>
        </w:tc>
        <w:tc>
          <w:tcPr>
            <w:tcW w:w="2254" w:type="dxa"/>
          </w:tcPr>
          <w:p w14:paraId="5B425AF2" w14:textId="45E7F591" w:rsidR="00CE69D4" w:rsidRDefault="002455AA" w:rsidP="00785FA1">
            <w:r>
              <w:t>2/3</w:t>
            </w:r>
          </w:p>
        </w:tc>
        <w:tc>
          <w:tcPr>
            <w:tcW w:w="2254" w:type="dxa"/>
          </w:tcPr>
          <w:p w14:paraId="1BA7EB2E" w14:textId="3A3B1FD6" w:rsidR="00CE69D4" w:rsidRDefault="001C3ECB" w:rsidP="00785FA1">
            <w:r>
              <w:t>0</w:t>
            </w:r>
          </w:p>
        </w:tc>
        <w:tc>
          <w:tcPr>
            <w:tcW w:w="2254" w:type="dxa"/>
          </w:tcPr>
          <w:p w14:paraId="13F60174" w14:textId="650299E7" w:rsidR="00CE69D4" w:rsidRDefault="005C6350" w:rsidP="00785FA1">
            <w:r>
              <w:t>0</w:t>
            </w:r>
          </w:p>
        </w:tc>
      </w:tr>
      <w:tr w:rsidR="00CE69D4" w14:paraId="70006AFB" w14:textId="77777777" w:rsidTr="00CE69D4">
        <w:tc>
          <w:tcPr>
            <w:tcW w:w="2254" w:type="dxa"/>
          </w:tcPr>
          <w:p w14:paraId="79F0BC94" w14:textId="74658B35" w:rsidR="00CE69D4" w:rsidRDefault="00B80BCF" w:rsidP="00785FA1">
            <w:r>
              <w:t>rain</w:t>
            </w:r>
          </w:p>
        </w:tc>
        <w:tc>
          <w:tcPr>
            <w:tcW w:w="2254" w:type="dxa"/>
          </w:tcPr>
          <w:p w14:paraId="237F7B52" w14:textId="7ADCF4A9" w:rsidR="00CE69D4" w:rsidRDefault="001D7E38" w:rsidP="00785FA1">
            <w:r>
              <w:t>0</w:t>
            </w:r>
          </w:p>
        </w:tc>
        <w:tc>
          <w:tcPr>
            <w:tcW w:w="2254" w:type="dxa"/>
          </w:tcPr>
          <w:p w14:paraId="6CAAAE83" w14:textId="1C7D7A33" w:rsidR="00CE69D4" w:rsidRDefault="001C3ECB" w:rsidP="00785FA1">
            <w:r>
              <w:t>½</w:t>
            </w:r>
          </w:p>
        </w:tc>
        <w:tc>
          <w:tcPr>
            <w:tcW w:w="2254" w:type="dxa"/>
          </w:tcPr>
          <w:p w14:paraId="6AF5BA7E" w14:textId="2FD7159A" w:rsidR="00CE69D4" w:rsidRDefault="005C6350" w:rsidP="00785FA1">
            <w:r>
              <w:t>0</w:t>
            </w:r>
          </w:p>
        </w:tc>
      </w:tr>
    </w:tbl>
    <w:p w14:paraId="25CD40E4" w14:textId="566004D8" w:rsidR="00FE2B24" w:rsidRDefault="00FE2B24" w:rsidP="00785FA1"/>
    <w:p w14:paraId="4D4B9A4B" w14:textId="1DA948F5" w:rsidR="005C6350" w:rsidRDefault="007111F9" w:rsidP="00785FA1">
      <w:r>
        <w:t>ii</w:t>
      </w:r>
      <w:r w:rsidR="005C6350"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47E2" w14:paraId="3F4CB755" w14:textId="77777777" w:rsidTr="00EC47E2">
        <w:tc>
          <w:tcPr>
            <w:tcW w:w="1803" w:type="dxa"/>
          </w:tcPr>
          <w:p w14:paraId="0C37ADA8" w14:textId="77777777" w:rsidR="00EC47E2" w:rsidRDefault="00EC47E2" w:rsidP="00785FA1"/>
        </w:tc>
        <w:tc>
          <w:tcPr>
            <w:tcW w:w="1803" w:type="dxa"/>
          </w:tcPr>
          <w:p w14:paraId="4F0DCAAA" w14:textId="58580757" w:rsidR="00EC47E2" w:rsidRDefault="00EC47E2" w:rsidP="00785FA1">
            <w:r>
              <w:t>NN</w:t>
            </w:r>
          </w:p>
        </w:tc>
        <w:tc>
          <w:tcPr>
            <w:tcW w:w="1803" w:type="dxa"/>
          </w:tcPr>
          <w:p w14:paraId="5F24C448" w14:textId="5E911C4F" w:rsidR="00EC47E2" w:rsidRDefault="00EC47E2" w:rsidP="00785FA1">
            <w:r>
              <w:t>VB</w:t>
            </w:r>
          </w:p>
        </w:tc>
        <w:tc>
          <w:tcPr>
            <w:tcW w:w="1803" w:type="dxa"/>
          </w:tcPr>
          <w:p w14:paraId="208AE6E9" w14:textId="64CE550B" w:rsidR="00EC47E2" w:rsidRDefault="00EC47E2" w:rsidP="00785FA1">
            <w:r>
              <w:t>MD</w:t>
            </w:r>
          </w:p>
        </w:tc>
        <w:tc>
          <w:tcPr>
            <w:tcW w:w="1804" w:type="dxa"/>
          </w:tcPr>
          <w:p w14:paraId="0BC92994" w14:textId="04CBC617" w:rsidR="00EC47E2" w:rsidRDefault="00EC47E2" w:rsidP="00785FA1">
            <w:r>
              <w:t>&lt;e&gt;</w:t>
            </w:r>
          </w:p>
        </w:tc>
      </w:tr>
      <w:tr w:rsidR="00EC47E2" w14:paraId="7B1205F7" w14:textId="77777777" w:rsidTr="00EC47E2">
        <w:tc>
          <w:tcPr>
            <w:tcW w:w="1803" w:type="dxa"/>
          </w:tcPr>
          <w:p w14:paraId="7D2203ED" w14:textId="1B28EBE7" w:rsidR="00EC47E2" w:rsidRDefault="00EC47E2" w:rsidP="00785FA1">
            <w:r>
              <w:t>&lt;s&gt;</w:t>
            </w:r>
          </w:p>
        </w:tc>
        <w:tc>
          <w:tcPr>
            <w:tcW w:w="1803" w:type="dxa"/>
          </w:tcPr>
          <w:p w14:paraId="1CFDA950" w14:textId="54F7923D" w:rsidR="00EC47E2" w:rsidRDefault="00612400" w:rsidP="00785FA1">
            <w:r>
              <w:t>1</w:t>
            </w:r>
          </w:p>
        </w:tc>
        <w:tc>
          <w:tcPr>
            <w:tcW w:w="1803" w:type="dxa"/>
          </w:tcPr>
          <w:p w14:paraId="4A55329C" w14:textId="38B21DCE" w:rsidR="00EC47E2" w:rsidRDefault="00612400" w:rsidP="00785FA1">
            <w:r>
              <w:t>0</w:t>
            </w:r>
          </w:p>
        </w:tc>
        <w:tc>
          <w:tcPr>
            <w:tcW w:w="1803" w:type="dxa"/>
          </w:tcPr>
          <w:p w14:paraId="41836EA0" w14:textId="242E340A" w:rsidR="00EC47E2" w:rsidRDefault="00612400" w:rsidP="00785FA1">
            <w:r>
              <w:t>0</w:t>
            </w:r>
          </w:p>
        </w:tc>
        <w:tc>
          <w:tcPr>
            <w:tcW w:w="1804" w:type="dxa"/>
          </w:tcPr>
          <w:p w14:paraId="6A37D5CD" w14:textId="1B8F330F" w:rsidR="00EC47E2" w:rsidRDefault="00612400" w:rsidP="00785FA1">
            <w:r>
              <w:t>0</w:t>
            </w:r>
          </w:p>
        </w:tc>
      </w:tr>
      <w:tr w:rsidR="00EC47E2" w14:paraId="2FF0D917" w14:textId="77777777" w:rsidTr="00EC47E2">
        <w:tc>
          <w:tcPr>
            <w:tcW w:w="1803" w:type="dxa"/>
          </w:tcPr>
          <w:p w14:paraId="7D7BD587" w14:textId="62C61843" w:rsidR="00EC47E2" w:rsidRDefault="00EC47E2" w:rsidP="00785FA1">
            <w:r>
              <w:t>NN</w:t>
            </w:r>
          </w:p>
        </w:tc>
        <w:tc>
          <w:tcPr>
            <w:tcW w:w="1803" w:type="dxa"/>
          </w:tcPr>
          <w:p w14:paraId="12BBA58A" w14:textId="5FA68E9B" w:rsidR="00EC47E2" w:rsidRDefault="00612400" w:rsidP="00785FA1">
            <w:r>
              <w:t>0</w:t>
            </w:r>
          </w:p>
        </w:tc>
        <w:tc>
          <w:tcPr>
            <w:tcW w:w="1803" w:type="dxa"/>
          </w:tcPr>
          <w:p w14:paraId="43CA5E99" w14:textId="19C9FEC1" w:rsidR="00EC47E2" w:rsidRDefault="005A2CA8" w:rsidP="00785FA1">
            <w:r>
              <w:t>1/3</w:t>
            </w:r>
          </w:p>
        </w:tc>
        <w:tc>
          <w:tcPr>
            <w:tcW w:w="1803" w:type="dxa"/>
          </w:tcPr>
          <w:p w14:paraId="459BE7A7" w14:textId="4F289E17" w:rsidR="00EC47E2" w:rsidRDefault="005A2CA8" w:rsidP="00785FA1">
            <w:r>
              <w:t>1/3</w:t>
            </w:r>
          </w:p>
        </w:tc>
        <w:tc>
          <w:tcPr>
            <w:tcW w:w="1804" w:type="dxa"/>
          </w:tcPr>
          <w:p w14:paraId="0912C3DE" w14:textId="60728FCF" w:rsidR="00EC47E2" w:rsidRDefault="005A2CA8" w:rsidP="00785FA1">
            <w:r>
              <w:t>1/3</w:t>
            </w:r>
          </w:p>
        </w:tc>
      </w:tr>
      <w:tr w:rsidR="00EC47E2" w14:paraId="100916EB" w14:textId="77777777" w:rsidTr="00EC47E2">
        <w:tc>
          <w:tcPr>
            <w:tcW w:w="1803" w:type="dxa"/>
          </w:tcPr>
          <w:p w14:paraId="45C51F19" w14:textId="0F8B6AB8" w:rsidR="00EC47E2" w:rsidRDefault="00EC47E2" w:rsidP="00785FA1">
            <w:r>
              <w:t>VB</w:t>
            </w:r>
          </w:p>
        </w:tc>
        <w:tc>
          <w:tcPr>
            <w:tcW w:w="1803" w:type="dxa"/>
          </w:tcPr>
          <w:p w14:paraId="3646D075" w14:textId="07A7EDD6" w:rsidR="00EC47E2" w:rsidRDefault="005754D3" w:rsidP="00785FA1">
            <w:r>
              <w:t xml:space="preserve">½ </w:t>
            </w:r>
          </w:p>
        </w:tc>
        <w:tc>
          <w:tcPr>
            <w:tcW w:w="1803" w:type="dxa"/>
          </w:tcPr>
          <w:p w14:paraId="55B7F231" w14:textId="46F63A85" w:rsidR="00EC47E2" w:rsidRDefault="00AD336B" w:rsidP="00785FA1">
            <w:r>
              <w:t>0</w:t>
            </w:r>
          </w:p>
        </w:tc>
        <w:tc>
          <w:tcPr>
            <w:tcW w:w="1803" w:type="dxa"/>
          </w:tcPr>
          <w:p w14:paraId="0CD32BE7" w14:textId="6F2FCA0B" w:rsidR="00EC47E2" w:rsidRDefault="00AD336B" w:rsidP="00785FA1">
            <w:r>
              <w:t>0</w:t>
            </w:r>
          </w:p>
        </w:tc>
        <w:tc>
          <w:tcPr>
            <w:tcW w:w="1804" w:type="dxa"/>
          </w:tcPr>
          <w:p w14:paraId="1C47F830" w14:textId="7B85262C" w:rsidR="00EC47E2" w:rsidRDefault="005754D3" w:rsidP="00785FA1">
            <w:r>
              <w:t xml:space="preserve">½ </w:t>
            </w:r>
          </w:p>
        </w:tc>
      </w:tr>
      <w:tr w:rsidR="00EC47E2" w14:paraId="3CE450B2" w14:textId="77777777" w:rsidTr="00EC47E2">
        <w:tc>
          <w:tcPr>
            <w:tcW w:w="1803" w:type="dxa"/>
          </w:tcPr>
          <w:p w14:paraId="47C0E1CE" w14:textId="2CBC8D9B" w:rsidR="00EC47E2" w:rsidRDefault="00EC47E2" w:rsidP="00785FA1">
            <w:r>
              <w:t>MD</w:t>
            </w:r>
          </w:p>
        </w:tc>
        <w:tc>
          <w:tcPr>
            <w:tcW w:w="1803" w:type="dxa"/>
          </w:tcPr>
          <w:p w14:paraId="4DA36AA9" w14:textId="652B6FDC" w:rsidR="00EC47E2" w:rsidRDefault="00AD336B" w:rsidP="00785FA1">
            <w:r>
              <w:t>0</w:t>
            </w:r>
          </w:p>
        </w:tc>
        <w:tc>
          <w:tcPr>
            <w:tcW w:w="1803" w:type="dxa"/>
          </w:tcPr>
          <w:p w14:paraId="113FB289" w14:textId="4E6F42A8" w:rsidR="00EC47E2" w:rsidRDefault="00AD336B" w:rsidP="00785FA1">
            <w:r>
              <w:t>1</w:t>
            </w:r>
          </w:p>
        </w:tc>
        <w:tc>
          <w:tcPr>
            <w:tcW w:w="1803" w:type="dxa"/>
          </w:tcPr>
          <w:p w14:paraId="53B0DCC7" w14:textId="1D5D0AEA" w:rsidR="00EC47E2" w:rsidRDefault="00AD336B" w:rsidP="00785FA1">
            <w:r>
              <w:t>0</w:t>
            </w:r>
          </w:p>
        </w:tc>
        <w:tc>
          <w:tcPr>
            <w:tcW w:w="1804" w:type="dxa"/>
          </w:tcPr>
          <w:p w14:paraId="4312A22C" w14:textId="15786B5B" w:rsidR="00EC47E2" w:rsidRDefault="00AD336B" w:rsidP="00785FA1">
            <w:r>
              <w:t>0</w:t>
            </w:r>
          </w:p>
        </w:tc>
      </w:tr>
    </w:tbl>
    <w:p w14:paraId="2FBDCC3F" w14:textId="77777777" w:rsidR="005C6350" w:rsidRDefault="005C6350" w:rsidP="00785FA1"/>
    <w:p w14:paraId="4F16BC63" w14:textId="670F6078" w:rsidR="007111F9" w:rsidRDefault="007111F9" w:rsidP="00785FA1">
      <w:r>
        <w:t>iii)</w:t>
      </w:r>
    </w:p>
    <w:p w14:paraId="4F21E58D" w14:textId="6D50CD77" w:rsidR="008163B9" w:rsidRDefault="00F828BC" w:rsidP="00785FA1">
      <w:proofErr w:type="gramStart"/>
      <w:r>
        <w:t>P(</w:t>
      </w:r>
      <w:proofErr w:type="spellStart"/>
      <w:proofErr w:type="gramEnd"/>
      <w:r w:rsidRPr="006A4358">
        <w:rPr>
          <w:b/>
          <w:bCs/>
        </w:rPr>
        <w:t>NN</w:t>
      </w:r>
      <w:r>
        <w:t>|May</w:t>
      </w:r>
      <w:proofErr w:type="spellEnd"/>
      <w:r>
        <w:t xml:space="preserve">, &lt;s&gt;) = </w:t>
      </w:r>
      <w:r w:rsidR="008163B9">
        <w:t>1/3 * 1 = 1/3</w:t>
      </w:r>
      <w:r w:rsidR="008163B9">
        <w:br/>
        <w:t xml:space="preserve">P(…) = 0 (nothing but nouns can </w:t>
      </w:r>
      <w:r w:rsidR="002301F9">
        <w:t>start a sentence)</w:t>
      </w:r>
    </w:p>
    <w:p w14:paraId="52424500" w14:textId="65535DD2" w:rsidR="00FF1BE5" w:rsidRDefault="002301F9" w:rsidP="00785FA1">
      <w:proofErr w:type="gramStart"/>
      <w:r>
        <w:t>P(</w:t>
      </w:r>
      <w:proofErr w:type="spellStart"/>
      <w:proofErr w:type="gramEnd"/>
      <w:r>
        <w:t>NN|rain</w:t>
      </w:r>
      <w:proofErr w:type="spellEnd"/>
      <w:r>
        <w:t xml:space="preserve">, NN) = </w:t>
      </w:r>
      <w:r w:rsidR="009B601E">
        <w:t>0 * 0 = 0</w:t>
      </w:r>
      <w:r w:rsidR="009B601E">
        <w:br/>
        <w:t>P(</w:t>
      </w:r>
      <w:proofErr w:type="spellStart"/>
      <w:r w:rsidR="009B601E" w:rsidRPr="006A4358">
        <w:rPr>
          <w:b/>
          <w:bCs/>
        </w:rPr>
        <w:t>VB</w:t>
      </w:r>
      <w:r w:rsidR="009B601E">
        <w:t>|rain</w:t>
      </w:r>
      <w:proofErr w:type="spellEnd"/>
      <w:r w:rsidR="009B601E">
        <w:t xml:space="preserve">, NN) = </w:t>
      </w:r>
      <w:r w:rsidR="00FF1BE5">
        <w:t>½ * 1/3 = 1/6</w:t>
      </w:r>
      <w:r w:rsidR="00FF1BE5">
        <w:br/>
        <w:t>P(</w:t>
      </w:r>
      <w:proofErr w:type="spellStart"/>
      <w:r w:rsidR="00FF1BE5">
        <w:t>MD|ra</w:t>
      </w:r>
      <w:r w:rsidR="006A4358">
        <w:t>in</w:t>
      </w:r>
      <w:proofErr w:type="spellEnd"/>
      <w:r w:rsidR="006A4358">
        <w:t>, NN) = 0</w:t>
      </w:r>
    </w:p>
    <w:p w14:paraId="29008261" w14:textId="14F88392" w:rsidR="009C5AF7" w:rsidRDefault="006A4358" w:rsidP="00785FA1">
      <w:proofErr w:type="gramStart"/>
      <w:r>
        <w:t>P(</w:t>
      </w:r>
      <w:proofErr w:type="spellStart"/>
      <w:proofErr w:type="gramEnd"/>
      <w:r w:rsidRPr="001C1C3A">
        <w:rPr>
          <w:b/>
          <w:bCs/>
        </w:rPr>
        <w:t>NN</w:t>
      </w:r>
      <w:r>
        <w:t>|tomorrow</w:t>
      </w:r>
      <w:proofErr w:type="spellEnd"/>
      <w:r>
        <w:t xml:space="preserve">, VB) = </w:t>
      </w:r>
      <w:r w:rsidR="009C5AF7">
        <w:t>2/3 * ½ = 1/3</w:t>
      </w:r>
      <w:r w:rsidR="009C5AF7">
        <w:br/>
        <w:t>P(</w:t>
      </w:r>
      <w:proofErr w:type="spellStart"/>
      <w:r w:rsidR="009C5AF7">
        <w:t>VB|tomorrow</w:t>
      </w:r>
      <w:proofErr w:type="spellEnd"/>
      <w:r w:rsidR="009C5AF7">
        <w:t xml:space="preserve">, VB) = </w:t>
      </w:r>
      <w:r w:rsidR="001C1C3A">
        <w:t>0</w:t>
      </w:r>
      <w:r w:rsidR="001C1C3A">
        <w:br/>
        <w:t>P(</w:t>
      </w:r>
      <w:proofErr w:type="spellStart"/>
      <w:r w:rsidR="001C1C3A">
        <w:t>MD|tomorrow</w:t>
      </w:r>
      <w:proofErr w:type="spellEnd"/>
      <w:r w:rsidR="001C1C3A">
        <w:t>, VB) = 0</w:t>
      </w:r>
    </w:p>
    <w:p w14:paraId="492D0E35" w14:textId="1DCEF5A9" w:rsidR="001C1C3A" w:rsidRDefault="004A204D" w:rsidP="001C1C3A">
      <w:pPr>
        <w:pStyle w:val="ListParagraph"/>
        <w:numPr>
          <w:ilvl w:val="0"/>
          <w:numId w:val="2"/>
        </w:numPr>
      </w:pPr>
      <w:r>
        <w:t xml:space="preserve">&lt;s&gt; -&gt; </w:t>
      </w:r>
      <w:r w:rsidR="001C1C3A">
        <w:t>NN -&gt; VB -&gt; NN</w:t>
      </w:r>
      <w:r>
        <w:t xml:space="preserve"> -&gt; &lt;e&gt;</w:t>
      </w:r>
    </w:p>
    <w:p w14:paraId="5374E412" w14:textId="77777777" w:rsidR="00D72F30" w:rsidRDefault="00D72F30" w:rsidP="00D72F30"/>
    <w:p w14:paraId="7A8D65B1" w14:textId="77777777" w:rsidR="00D72F30" w:rsidRPr="008B5695" w:rsidRDefault="00D72F30" w:rsidP="00D72F30"/>
    <w:sectPr w:rsidR="00D72F30" w:rsidRPr="008B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68D"/>
    <w:multiLevelType w:val="hybridMultilevel"/>
    <w:tmpl w:val="7A1E6AEA"/>
    <w:lvl w:ilvl="0" w:tplc="1060B1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356BF"/>
    <w:multiLevelType w:val="hybridMultilevel"/>
    <w:tmpl w:val="D0AA8F2C"/>
    <w:lvl w:ilvl="0" w:tplc="82D0D53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503538">
    <w:abstractNumId w:val="0"/>
  </w:num>
  <w:num w:numId="2" w16cid:durableId="212391660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lis Siders">
    <w15:presenceInfo w15:providerId="Windows Live" w15:userId="c15e8fcccbb10b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71"/>
    <w:rsid w:val="00010619"/>
    <w:rsid w:val="000204ED"/>
    <w:rsid w:val="00071C6B"/>
    <w:rsid w:val="00072F08"/>
    <w:rsid w:val="00077370"/>
    <w:rsid w:val="000838D1"/>
    <w:rsid w:val="000839C0"/>
    <w:rsid w:val="000C25B0"/>
    <w:rsid w:val="000C6989"/>
    <w:rsid w:val="000D7529"/>
    <w:rsid w:val="000E4F50"/>
    <w:rsid w:val="000F6559"/>
    <w:rsid w:val="00103696"/>
    <w:rsid w:val="00142EA2"/>
    <w:rsid w:val="00153DFA"/>
    <w:rsid w:val="0015662B"/>
    <w:rsid w:val="00160991"/>
    <w:rsid w:val="0016502E"/>
    <w:rsid w:val="00170E60"/>
    <w:rsid w:val="001A5DF1"/>
    <w:rsid w:val="001C0AEC"/>
    <w:rsid w:val="001C1C3A"/>
    <w:rsid w:val="001C3ECB"/>
    <w:rsid w:val="001C4912"/>
    <w:rsid w:val="001D08A6"/>
    <w:rsid w:val="001D4D6D"/>
    <w:rsid w:val="001D7E38"/>
    <w:rsid w:val="001E00F2"/>
    <w:rsid w:val="001E3996"/>
    <w:rsid w:val="001E4652"/>
    <w:rsid w:val="00211BCE"/>
    <w:rsid w:val="002301F9"/>
    <w:rsid w:val="002455AA"/>
    <w:rsid w:val="002468B3"/>
    <w:rsid w:val="00246CB1"/>
    <w:rsid w:val="002475BE"/>
    <w:rsid w:val="00252E78"/>
    <w:rsid w:val="002542A9"/>
    <w:rsid w:val="002B1BAD"/>
    <w:rsid w:val="002C06B4"/>
    <w:rsid w:val="002D0661"/>
    <w:rsid w:val="002D1E4B"/>
    <w:rsid w:val="002D559B"/>
    <w:rsid w:val="002E479F"/>
    <w:rsid w:val="00303F40"/>
    <w:rsid w:val="00305BEB"/>
    <w:rsid w:val="003124AD"/>
    <w:rsid w:val="00315F01"/>
    <w:rsid w:val="00317B64"/>
    <w:rsid w:val="0032705A"/>
    <w:rsid w:val="003276D8"/>
    <w:rsid w:val="00330FE2"/>
    <w:rsid w:val="00343FEB"/>
    <w:rsid w:val="00354589"/>
    <w:rsid w:val="0036121B"/>
    <w:rsid w:val="003846BD"/>
    <w:rsid w:val="00392383"/>
    <w:rsid w:val="00394738"/>
    <w:rsid w:val="003979A2"/>
    <w:rsid w:val="003E278A"/>
    <w:rsid w:val="003F0023"/>
    <w:rsid w:val="003F25CD"/>
    <w:rsid w:val="003F2789"/>
    <w:rsid w:val="003F4812"/>
    <w:rsid w:val="003F6367"/>
    <w:rsid w:val="003F6527"/>
    <w:rsid w:val="003F76C8"/>
    <w:rsid w:val="00404FFD"/>
    <w:rsid w:val="004332D3"/>
    <w:rsid w:val="00443099"/>
    <w:rsid w:val="004619F8"/>
    <w:rsid w:val="00463CD9"/>
    <w:rsid w:val="00465FB1"/>
    <w:rsid w:val="004701D2"/>
    <w:rsid w:val="004859D7"/>
    <w:rsid w:val="00490D27"/>
    <w:rsid w:val="004A204D"/>
    <w:rsid w:val="00501264"/>
    <w:rsid w:val="0050248A"/>
    <w:rsid w:val="005067AF"/>
    <w:rsid w:val="00511A84"/>
    <w:rsid w:val="005134D8"/>
    <w:rsid w:val="0053184D"/>
    <w:rsid w:val="00551E09"/>
    <w:rsid w:val="005754D3"/>
    <w:rsid w:val="00577479"/>
    <w:rsid w:val="0058062D"/>
    <w:rsid w:val="005837E8"/>
    <w:rsid w:val="0059402A"/>
    <w:rsid w:val="005A2CA8"/>
    <w:rsid w:val="005B4B56"/>
    <w:rsid w:val="005B701B"/>
    <w:rsid w:val="005C1608"/>
    <w:rsid w:val="005C44D8"/>
    <w:rsid w:val="005C6350"/>
    <w:rsid w:val="005D3495"/>
    <w:rsid w:val="005E2BAC"/>
    <w:rsid w:val="00612400"/>
    <w:rsid w:val="00630E6D"/>
    <w:rsid w:val="00635D32"/>
    <w:rsid w:val="006578BF"/>
    <w:rsid w:val="00675BBE"/>
    <w:rsid w:val="00687DFF"/>
    <w:rsid w:val="0069679A"/>
    <w:rsid w:val="006A4358"/>
    <w:rsid w:val="006B05FB"/>
    <w:rsid w:val="006B48C5"/>
    <w:rsid w:val="006B7B22"/>
    <w:rsid w:val="006C59EA"/>
    <w:rsid w:val="006D249F"/>
    <w:rsid w:val="006E3F7F"/>
    <w:rsid w:val="006E4A19"/>
    <w:rsid w:val="006E62B4"/>
    <w:rsid w:val="006F681D"/>
    <w:rsid w:val="007111F9"/>
    <w:rsid w:val="00713BE5"/>
    <w:rsid w:val="00717D05"/>
    <w:rsid w:val="00725FFA"/>
    <w:rsid w:val="007267A1"/>
    <w:rsid w:val="00737A1C"/>
    <w:rsid w:val="00751EED"/>
    <w:rsid w:val="007638A0"/>
    <w:rsid w:val="00775AB7"/>
    <w:rsid w:val="00785FA1"/>
    <w:rsid w:val="00794442"/>
    <w:rsid w:val="007B37B3"/>
    <w:rsid w:val="007B3999"/>
    <w:rsid w:val="007E04D8"/>
    <w:rsid w:val="007E4C7D"/>
    <w:rsid w:val="007E4DF2"/>
    <w:rsid w:val="007F4343"/>
    <w:rsid w:val="00802B51"/>
    <w:rsid w:val="00803829"/>
    <w:rsid w:val="008126F2"/>
    <w:rsid w:val="00812982"/>
    <w:rsid w:val="008148B5"/>
    <w:rsid w:val="008163B9"/>
    <w:rsid w:val="0082716B"/>
    <w:rsid w:val="00827C4F"/>
    <w:rsid w:val="00847AF6"/>
    <w:rsid w:val="008528A2"/>
    <w:rsid w:val="0086029C"/>
    <w:rsid w:val="00867086"/>
    <w:rsid w:val="008853FC"/>
    <w:rsid w:val="00891839"/>
    <w:rsid w:val="00894968"/>
    <w:rsid w:val="008A663E"/>
    <w:rsid w:val="008B5695"/>
    <w:rsid w:val="008C3BA5"/>
    <w:rsid w:val="008E0E71"/>
    <w:rsid w:val="008F07CA"/>
    <w:rsid w:val="008F3A92"/>
    <w:rsid w:val="0091545E"/>
    <w:rsid w:val="00920EDA"/>
    <w:rsid w:val="009310B6"/>
    <w:rsid w:val="00931F0D"/>
    <w:rsid w:val="009356ED"/>
    <w:rsid w:val="00944150"/>
    <w:rsid w:val="00950FA9"/>
    <w:rsid w:val="00963776"/>
    <w:rsid w:val="0097356F"/>
    <w:rsid w:val="0097499E"/>
    <w:rsid w:val="009A79D1"/>
    <w:rsid w:val="009A7AA3"/>
    <w:rsid w:val="009B219E"/>
    <w:rsid w:val="009B601E"/>
    <w:rsid w:val="009C5AF7"/>
    <w:rsid w:val="009F15E3"/>
    <w:rsid w:val="009F235A"/>
    <w:rsid w:val="00A045D0"/>
    <w:rsid w:val="00A0522E"/>
    <w:rsid w:val="00A37974"/>
    <w:rsid w:val="00A45D5A"/>
    <w:rsid w:val="00A46B69"/>
    <w:rsid w:val="00A47F42"/>
    <w:rsid w:val="00A80F69"/>
    <w:rsid w:val="00A81A03"/>
    <w:rsid w:val="00A82E94"/>
    <w:rsid w:val="00A90DBC"/>
    <w:rsid w:val="00A91574"/>
    <w:rsid w:val="00A97C77"/>
    <w:rsid w:val="00AA435F"/>
    <w:rsid w:val="00AB1C3A"/>
    <w:rsid w:val="00AB3CFD"/>
    <w:rsid w:val="00AC06B5"/>
    <w:rsid w:val="00AC198A"/>
    <w:rsid w:val="00AD05C2"/>
    <w:rsid w:val="00AD318F"/>
    <w:rsid w:val="00AD336B"/>
    <w:rsid w:val="00B27348"/>
    <w:rsid w:val="00B3071D"/>
    <w:rsid w:val="00B338B5"/>
    <w:rsid w:val="00B607A7"/>
    <w:rsid w:val="00B64EA3"/>
    <w:rsid w:val="00B80BCF"/>
    <w:rsid w:val="00B84756"/>
    <w:rsid w:val="00BA5318"/>
    <w:rsid w:val="00BB0249"/>
    <w:rsid w:val="00BB1549"/>
    <w:rsid w:val="00BF62E9"/>
    <w:rsid w:val="00C175B5"/>
    <w:rsid w:val="00C2158D"/>
    <w:rsid w:val="00C23DFD"/>
    <w:rsid w:val="00C26B79"/>
    <w:rsid w:val="00C372E4"/>
    <w:rsid w:val="00C37758"/>
    <w:rsid w:val="00C76136"/>
    <w:rsid w:val="00C82E40"/>
    <w:rsid w:val="00C94443"/>
    <w:rsid w:val="00C95712"/>
    <w:rsid w:val="00CA05F2"/>
    <w:rsid w:val="00CA720B"/>
    <w:rsid w:val="00CA7AF0"/>
    <w:rsid w:val="00CC1A2B"/>
    <w:rsid w:val="00CD05F3"/>
    <w:rsid w:val="00CD377E"/>
    <w:rsid w:val="00CD3C55"/>
    <w:rsid w:val="00CD7658"/>
    <w:rsid w:val="00CE69D4"/>
    <w:rsid w:val="00D14083"/>
    <w:rsid w:val="00D25FCD"/>
    <w:rsid w:val="00D32445"/>
    <w:rsid w:val="00D63AA7"/>
    <w:rsid w:val="00D72F30"/>
    <w:rsid w:val="00D73536"/>
    <w:rsid w:val="00D955F0"/>
    <w:rsid w:val="00D95F32"/>
    <w:rsid w:val="00DA07F5"/>
    <w:rsid w:val="00DE0640"/>
    <w:rsid w:val="00DF6667"/>
    <w:rsid w:val="00E23C15"/>
    <w:rsid w:val="00E37F55"/>
    <w:rsid w:val="00E46409"/>
    <w:rsid w:val="00E4684B"/>
    <w:rsid w:val="00E51170"/>
    <w:rsid w:val="00E565E0"/>
    <w:rsid w:val="00E64BBD"/>
    <w:rsid w:val="00E66452"/>
    <w:rsid w:val="00E8442D"/>
    <w:rsid w:val="00E874B3"/>
    <w:rsid w:val="00E96585"/>
    <w:rsid w:val="00EC3F10"/>
    <w:rsid w:val="00EC47E2"/>
    <w:rsid w:val="00EC7D0E"/>
    <w:rsid w:val="00ED0533"/>
    <w:rsid w:val="00ED26DC"/>
    <w:rsid w:val="00ED353E"/>
    <w:rsid w:val="00EE0F5E"/>
    <w:rsid w:val="00EE50E7"/>
    <w:rsid w:val="00F037A4"/>
    <w:rsid w:val="00F044FE"/>
    <w:rsid w:val="00F05214"/>
    <w:rsid w:val="00F0734B"/>
    <w:rsid w:val="00F15BD5"/>
    <w:rsid w:val="00F3519C"/>
    <w:rsid w:val="00F3580E"/>
    <w:rsid w:val="00F41C4C"/>
    <w:rsid w:val="00F47D68"/>
    <w:rsid w:val="00F66E94"/>
    <w:rsid w:val="00F828BC"/>
    <w:rsid w:val="00F839FC"/>
    <w:rsid w:val="00F90C7E"/>
    <w:rsid w:val="00FB2A87"/>
    <w:rsid w:val="00FC5EA9"/>
    <w:rsid w:val="00FE2B24"/>
    <w:rsid w:val="00FE6D5D"/>
    <w:rsid w:val="00FF1BE5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3EEC"/>
  <w15:chartTrackingRefBased/>
  <w15:docId w15:val="{8522916E-DA90-49BD-9759-87FF32C2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3C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8A2"/>
    <w:rPr>
      <w:color w:val="808080"/>
    </w:rPr>
  </w:style>
  <w:style w:type="table" w:styleId="TableGrid">
    <w:name w:val="Table Grid"/>
    <w:basedOn w:val="TableNormal"/>
    <w:uiPriority w:val="39"/>
    <w:rsid w:val="00C76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7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Siders (student)</dc:creator>
  <cp:keywords/>
  <dc:description/>
  <cp:lastModifiedBy>Kārlis Siders (student)</cp:lastModifiedBy>
  <cp:revision>266</cp:revision>
  <cp:lastPrinted>2022-04-29T20:17:00Z</cp:lastPrinted>
  <dcterms:created xsi:type="dcterms:W3CDTF">2022-04-29T18:13:00Z</dcterms:created>
  <dcterms:modified xsi:type="dcterms:W3CDTF">2022-05-02T21:44:00Z</dcterms:modified>
</cp:coreProperties>
</file>